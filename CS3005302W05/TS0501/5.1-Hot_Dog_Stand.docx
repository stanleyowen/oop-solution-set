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C077B" w14:textId="444946C7" w:rsidR="00BF4C11" w:rsidRPr="00E3743B" w:rsidRDefault="003443AD">
      <w:pPr>
        <w:jc w:val="center"/>
        <w:rPr>
          <w:rFonts w:eastAsia="DFKai-SB"/>
          <w:b/>
        </w:rPr>
      </w:pPr>
      <w:r w:rsidRPr="00E3743B">
        <w:rPr>
          <w:rFonts w:eastAsia="DFKai-SB"/>
          <w:b/>
          <w:sz w:val="32"/>
          <w:szCs w:val="32"/>
        </w:rPr>
        <w:t>CPP Problem Design</w:t>
      </w:r>
    </w:p>
    <w:tbl>
      <w:tblPr>
        <w:tblStyle w:val="a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E3743B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4B29C125" w:rsidR="00BF4C11" w:rsidRPr="00E3743B" w:rsidRDefault="003443AD" w:rsidP="00BC290F">
            <w:pPr>
              <w:jc w:val="both"/>
              <w:rPr>
                <w:rFonts w:eastAsia="DFKai-SB"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>Subject</w:t>
            </w:r>
            <w:r w:rsidR="00B21450" w:rsidRPr="00E3743B">
              <w:rPr>
                <w:rFonts w:eastAsia="DFKai-SB"/>
                <w:b/>
                <w:sz w:val="28"/>
                <w:szCs w:val="28"/>
              </w:rPr>
              <w:t>:</w:t>
            </w:r>
            <w:r w:rsidR="00B21450" w:rsidRPr="00E3743B">
              <w:t xml:space="preserve"> </w:t>
            </w:r>
            <w:r w:rsidR="00263F09" w:rsidRPr="00E3743B">
              <w:rPr>
                <w:rFonts w:eastAsia="DFKai-SB"/>
                <w:b/>
                <w:sz w:val="28"/>
              </w:rPr>
              <w:t>Hot dog stand</w:t>
            </w:r>
          </w:p>
        </w:tc>
      </w:tr>
      <w:tr w:rsidR="00BF4C11" w:rsidRPr="00E3743B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E3743B" w:rsidRDefault="003443AD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B319FE" w:rsidRPr="00E3743B">
              <w:rPr>
                <w:rFonts w:eastAsia="DFKai-SB"/>
                <w:b/>
                <w:sz w:val="28"/>
                <w:szCs w:val="28"/>
              </w:rPr>
              <w:t>林承達</w:t>
            </w:r>
            <w:r w:rsidR="00E615D9" w:rsidRPr="00E3743B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E615D9" w:rsidRPr="00E3743B">
              <w:rPr>
                <w:rFonts w:eastAsia="DFKai-SB"/>
                <w:b/>
                <w:sz w:val="28"/>
                <w:szCs w:val="28"/>
              </w:rPr>
              <w:t>陳俊儒</w:t>
            </w:r>
            <w:r w:rsidR="00ED4E78" w:rsidRPr="00E3743B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E72747" w:rsidRPr="00E3743B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BF4C11" w:rsidRPr="00E3743B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3B18204A" w:rsidR="00BF4C11" w:rsidRPr="00E3743B" w:rsidRDefault="003443AD">
            <w:pPr>
              <w:jc w:val="both"/>
              <w:rPr>
                <w:rFonts w:eastAsia="DFKai-SB"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>Main testing concept</w:t>
            </w:r>
            <w:r w:rsidR="00A22BCF" w:rsidRPr="00E3743B">
              <w:rPr>
                <w:rFonts w:eastAsia="DFKai-SB"/>
                <w:b/>
                <w:sz w:val="28"/>
                <w:szCs w:val="28"/>
              </w:rPr>
              <w:t>:</w:t>
            </w:r>
            <w:r w:rsidR="008A5D96" w:rsidRPr="00E3743B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B336A1" w:rsidRPr="00E3743B">
              <w:rPr>
                <w:rFonts w:eastAsia="DFKai-SB"/>
                <w:sz w:val="28"/>
                <w:szCs w:val="28"/>
              </w:rPr>
              <w:t>Class</w:t>
            </w:r>
          </w:p>
          <w:p w14:paraId="6543040E" w14:textId="77777777" w:rsidR="0098654C" w:rsidRPr="00E3743B" w:rsidRDefault="0098654C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E3743B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E3743B" w:rsidRDefault="003443AD">
                  <w:pPr>
                    <w:jc w:val="center"/>
                    <w:rPr>
                      <w:rFonts w:eastAsia="DFKai-SB"/>
                      <w:b/>
                    </w:rPr>
                  </w:pPr>
                  <w:r w:rsidRPr="00E3743B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E3743B" w:rsidRDefault="003443A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E3743B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E3743B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E3743B" w:rsidRDefault="00C83C6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■ </w:t>
                  </w:r>
                  <w:r w:rsidR="003443AD" w:rsidRPr="00E3743B">
                    <w:rPr>
                      <w:rFonts w:eastAsia="DFKai-SB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E3743B" w:rsidRDefault="004152DC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C83C65" w:rsidRPr="00E3743B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E3743B">
                    <w:rPr>
                      <w:rFonts w:eastAsia="DFKai-SB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E3743B" w:rsidRDefault="009B69FB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E3743B">
                    <w:rPr>
                      <w:rFonts w:eastAsia="DFKai-SB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E3743B" w:rsidRDefault="005F7D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E3743B">
                    <w:rPr>
                      <w:rFonts w:eastAsia="DFKai-SB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E3743B" w:rsidRDefault="007F40E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9F6D9F" w:rsidRPr="00E3743B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E3743B">
                    <w:rPr>
                      <w:rFonts w:eastAsia="DFKai-SB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E3743B" w:rsidRDefault="00EC525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E3743B">
                    <w:rPr>
                      <w:rFonts w:eastAsia="DFKai-SB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E3743B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2822D119" w:rsidR="00BF4C11" w:rsidRPr="00E3743B" w:rsidRDefault="00C1596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E3743B">
                    <w:rPr>
                      <w:rFonts w:eastAsia="DFKai-SB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E3743B" w:rsidRDefault="009A2D8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6B1CA1" w:rsidRPr="00E3743B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E3743B">
                    <w:rPr>
                      <w:rFonts w:eastAsia="DFKai-SB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E3743B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E3743B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E3743B" w:rsidRDefault="00BF4C11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BF4C11" w:rsidRPr="00E3743B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Pr="00E3743B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14:paraId="419F502B" w14:textId="42781C7D" w:rsidR="0063106E" w:rsidRDefault="00736DEC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0" w:name="OLE_LINK43"/>
            <w:bookmarkStart w:id="1" w:name="OLE_LINK44"/>
            <w:bookmarkStart w:id="2" w:name="OLE_LINK2"/>
            <w:bookmarkStart w:id="3" w:name="OLE_LINK3"/>
            <w:r w:rsidRPr="00E3743B">
              <w:rPr>
                <w:color w:val="000000"/>
                <w:sz w:val="26"/>
                <w:szCs w:val="26"/>
              </w:rPr>
              <w:t>Your boss has a hot dog chain in the city</w:t>
            </w:r>
            <w:r w:rsidR="00E3743B">
              <w:rPr>
                <w:color w:val="000000"/>
                <w:sz w:val="26"/>
                <w:szCs w:val="26"/>
              </w:rPr>
              <w:t>,</w:t>
            </w:r>
            <w:r w:rsidRPr="00E3743B">
              <w:rPr>
                <w:color w:val="000000"/>
                <w:sz w:val="26"/>
                <w:szCs w:val="26"/>
              </w:rPr>
              <w:t xml:space="preserve"> and he needs your help to manage his hot dog stores.</w:t>
            </w:r>
          </w:p>
          <w:p w14:paraId="041C0853" w14:textId="77777777" w:rsidR="00E3743B" w:rsidRPr="00E3743B" w:rsidRDefault="00E3743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6B38D067" w14:textId="1ECBB851" w:rsidR="005E657B" w:rsidRPr="00E3743B" w:rsidRDefault="005E657B" w:rsidP="0063106E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 xml:space="preserve">Please define a class called </w:t>
            </w:r>
            <w:bookmarkStart w:id="4" w:name="OLE_LINK18"/>
            <w:bookmarkStart w:id="5" w:name="OLE_LINK19"/>
            <w:proofErr w:type="spellStart"/>
            <w:proofErr w:type="gramStart"/>
            <w:r w:rsidRPr="00E3743B">
              <w:rPr>
                <w:b/>
                <w:bCs/>
                <w:color w:val="000000"/>
                <w:sz w:val="26"/>
                <w:szCs w:val="26"/>
              </w:rPr>
              <w:t>HotDogStand</w:t>
            </w:r>
            <w:proofErr w:type="spellEnd"/>
            <w:r w:rsidR="0063106E" w:rsidRPr="00E3743B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="0063106E" w:rsidRPr="00E3743B">
              <w:rPr>
                <w:b/>
                <w:bCs/>
                <w:color w:val="000000"/>
                <w:sz w:val="26"/>
                <w:szCs w:val="26"/>
              </w:rPr>
              <w:t>)</w:t>
            </w:r>
            <w:bookmarkEnd w:id="4"/>
            <w:bookmarkEnd w:id="5"/>
            <w:r w:rsidRPr="00E3743B">
              <w:rPr>
                <w:color w:val="000000"/>
                <w:sz w:val="26"/>
                <w:szCs w:val="26"/>
              </w:rPr>
              <w:t xml:space="preserve"> to store and manage </w:t>
            </w:r>
            <w:r w:rsidR="00736DEC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hot dog </w:t>
            </w:r>
            <w:r w:rsidR="00DC0D85" w:rsidRPr="00E3743B">
              <w:rPr>
                <w:color w:val="000000"/>
                <w:sz w:val="26"/>
                <w:szCs w:val="26"/>
              </w:rPr>
              <w:t>stores</w:t>
            </w:r>
            <w:r w:rsidRPr="00E3743B">
              <w:rPr>
                <w:color w:val="000000"/>
                <w:sz w:val="26"/>
                <w:szCs w:val="26"/>
              </w:rPr>
              <w:t>.</w:t>
            </w:r>
          </w:p>
          <w:p w14:paraId="7D9FF2CE" w14:textId="77777777" w:rsidR="005E657B" w:rsidRPr="00E3743B" w:rsidRDefault="005E657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41C4E87C" w14:textId="70DBBD52" w:rsidR="005E657B" w:rsidRPr="00E3743B" w:rsidRDefault="0063106E" w:rsidP="0063106E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6" w:name="OLE_LINK20"/>
            <w:bookmarkStart w:id="7" w:name="OLE_LINK21"/>
            <w:bookmarkStart w:id="8" w:name="OLE_LINK33"/>
            <w:bookmarkStart w:id="9" w:name="OLE_LINK34"/>
            <w:r w:rsidRPr="00E3743B">
              <w:rPr>
                <w:color w:val="000000"/>
                <w:sz w:val="26"/>
                <w:szCs w:val="26"/>
              </w:rPr>
              <w:t>The</w:t>
            </w:r>
            <w:r w:rsidR="005E657B" w:rsidRPr="00E3743B">
              <w:rPr>
                <w:color w:val="000000"/>
                <w:sz w:val="26"/>
                <w:szCs w:val="26"/>
              </w:rPr>
              <w:t xml:space="preserve"> </w:t>
            </w:r>
            <w:r w:rsidR="00E3743B">
              <w:rPr>
                <w:color w:val="000000"/>
                <w:sz w:val="26"/>
                <w:szCs w:val="26"/>
              </w:rPr>
              <w:t>c</w:t>
            </w:r>
            <w:r w:rsidR="005E657B" w:rsidRPr="00E3743B">
              <w:rPr>
                <w:color w:val="000000"/>
                <w:sz w:val="26"/>
                <w:szCs w:val="26"/>
              </w:rPr>
              <w:t>lass</w:t>
            </w:r>
            <w:r w:rsidRPr="00E374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743B">
              <w:rPr>
                <w:color w:val="000000"/>
                <w:sz w:val="26"/>
                <w:szCs w:val="26"/>
              </w:rPr>
              <w:t>HotDogStand</w:t>
            </w:r>
            <w:proofErr w:type="spellEnd"/>
            <w:r w:rsidR="005E657B" w:rsidRPr="00E3743B">
              <w:rPr>
                <w:color w:val="000000"/>
                <w:sz w:val="26"/>
                <w:szCs w:val="26"/>
              </w:rPr>
              <w:t xml:space="preserve"> 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has</w:t>
            </w:r>
            <w:bookmarkEnd w:id="6"/>
            <w:bookmarkEnd w:id="7"/>
            <w:r w:rsidRPr="00E3743B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r w:rsidR="005E657B" w:rsidRPr="00E3743B">
              <w:rPr>
                <w:color w:val="000000"/>
                <w:sz w:val="26"/>
                <w:szCs w:val="26"/>
              </w:rPr>
              <w:t>three variables:</w:t>
            </w:r>
          </w:p>
          <w:p w14:paraId="4A6928B3" w14:textId="712E8641" w:rsidR="009D0FFF" w:rsidRPr="00E3743B" w:rsidRDefault="009D0FFF" w:rsidP="009D0FFF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char *</w:t>
            </w:r>
            <w:proofErr w:type="spellStart"/>
            <w:r w:rsidRPr="00E3743B">
              <w:rPr>
                <w:b/>
                <w:bCs/>
                <w:color w:val="000000"/>
                <w:sz w:val="26"/>
                <w:szCs w:val="26"/>
              </w:rPr>
              <w:t>standId</w:t>
            </w:r>
            <w:proofErr w:type="spellEnd"/>
            <w:r w:rsidRPr="00E3743B">
              <w:rPr>
                <w:color w:val="000000"/>
                <w:sz w:val="26"/>
                <w:szCs w:val="26"/>
              </w:rPr>
              <w:t>：</w:t>
            </w:r>
            <w:r w:rsidR="00E3743B">
              <w:rPr>
                <w:color w:val="000000"/>
                <w:sz w:val="26"/>
                <w:szCs w:val="26"/>
              </w:rPr>
              <w:t>T</w:t>
            </w:r>
            <w:r w:rsidRPr="00E3743B">
              <w:rPr>
                <w:color w:val="000000"/>
                <w:sz w:val="26"/>
                <w:szCs w:val="26"/>
              </w:rPr>
              <w:t xml:space="preserve">he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Pr="00E3743B">
              <w:rPr>
                <w:color w:val="000000"/>
                <w:sz w:val="26"/>
                <w:szCs w:val="26"/>
              </w:rPr>
              <w:t xml:space="preserve"> of the store.</w:t>
            </w:r>
          </w:p>
          <w:p w14:paraId="3F4B2A60" w14:textId="7DB6805D" w:rsidR="009D0FFF" w:rsidRPr="00E3743B" w:rsidRDefault="009D0FFF" w:rsidP="009D0FFF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87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ab/>
            </w:r>
            <w:r w:rsidRPr="00E3743B">
              <w:rPr>
                <w:b/>
                <w:bCs/>
                <w:color w:val="000000"/>
                <w:sz w:val="26"/>
                <w:szCs w:val="26"/>
              </w:rPr>
              <w:t xml:space="preserve">int </w:t>
            </w:r>
            <w:proofErr w:type="spellStart"/>
            <w:r w:rsidRPr="00E3743B">
              <w:rPr>
                <w:b/>
                <w:bCs/>
                <w:color w:val="000000"/>
                <w:sz w:val="26"/>
                <w:szCs w:val="26"/>
              </w:rPr>
              <w:t>hotDogSellAmount</w:t>
            </w:r>
            <w:proofErr w:type="spellEnd"/>
            <w:r w:rsidRPr="00E3743B">
              <w:rPr>
                <w:color w:val="000000"/>
                <w:sz w:val="26"/>
                <w:szCs w:val="26"/>
              </w:rPr>
              <w:t>：</w:t>
            </w:r>
            <w:r w:rsidR="00E3743B">
              <w:rPr>
                <w:color w:val="000000"/>
                <w:sz w:val="26"/>
                <w:szCs w:val="26"/>
                <w:lang w:eastAsia="zh-CN"/>
              </w:rPr>
              <w:t>T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 xml:space="preserve">he </w:t>
            </w:r>
            <w:r w:rsidRPr="00E3743B">
              <w:rPr>
                <w:color w:val="000000"/>
                <w:sz w:val="26"/>
                <w:szCs w:val="26"/>
              </w:rPr>
              <w:t xml:space="preserve">hot dog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Pr="00E3743B">
              <w:rPr>
                <w:color w:val="000000"/>
                <w:sz w:val="26"/>
                <w:szCs w:val="26"/>
              </w:rPr>
              <w:t>volume of the store.</w:t>
            </w:r>
          </w:p>
          <w:p w14:paraId="309E64D1" w14:textId="64234FF3" w:rsidR="009D0FFF" w:rsidRPr="00E3743B" w:rsidRDefault="009D0FFF" w:rsidP="009D0FFF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 xml:space="preserve">static int </w:t>
            </w:r>
            <w:proofErr w:type="spellStart"/>
            <w:r w:rsidRPr="00E3743B">
              <w:rPr>
                <w:b/>
                <w:bCs/>
                <w:color w:val="000000"/>
                <w:sz w:val="26"/>
                <w:szCs w:val="26"/>
              </w:rPr>
              <w:t>totalSellAmount</w:t>
            </w:r>
            <w:proofErr w:type="spellEnd"/>
            <w:r w:rsidRPr="00E3743B">
              <w:rPr>
                <w:color w:val="000000"/>
                <w:sz w:val="26"/>
                <w:szCs w:val="26"/>
              </w:rPr>
              <w:t>：</w:t>
            </w:r>
            <w:r w:rsidR="00E3743B">
              <w:rPr>
                <w:color w:val="000000"/>
                <w:sz w:val="26"/>
                <w:szCs w:val="26"/>
                <w:lang w:eastAsia="zh-CN"/>
              </w:rPr>
              <w:t>T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 xml:space="preserve">he </w:t>
            </w:r>
            <w:r w:rsidRPr="00E3743B">
              <w:rPr>
                <w:color w:val="000000"/>
                <w:sz w:val="26"/>
                <w:szCs w:val="26"/>
              </w:rPr>
              <w:t xml:space="preserve">total hot dog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Pr="00E3743B">
              <w:rPr>
                <w:color w:val="000000"/>
                <w:sz w:val="26"/>
                <w:szCs w:val="26"/>
              </w:rPr>
              <w:t xml:space="preserve">volume </w:t>
            </w:r>
            <w:r w:rsidR="00DC0D85" w:rsidRPr="00E3743B">
              <w:rPr>
                <w:color w:val="000000"/>
                <w:sz w:val="26"/>
                <w:szCs w:val="26"/>
              </w:rPr>
              <w:t>of</w:t>
            </w:r>
            <w:r w:rsidRPr="00E3743B">
              <w:rPr>
                <w:color w:val="000000"/>
                <w:sz w:val="26"/>
                <w:szCs w:val="26"/>
              </w:rPr>
              <w:t xml:space="preserve"> all stores.</w:t>
            </w:r>
          </w:p>
          <w:bookmarkEnd w:id="8"/>
          <w:bookmarkEnd w:id="9"/>
          <w:p w14:paraId="0C0D330E" w14:textId="54123537" w:rsidR="005E657B" w:rsidRPr="00E3743B" w:rsidRDefault="005E657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626C85EB" w14:textId="6F825B67" w:rsidR="0063106E" w:rsidRPr="00E3743B" w:rsidRDefault="0063106E" w:rsidP="0063106E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 xml:space="preserve">The </w:t>
            </w:r>
            <w:r w:rsidR="00E3743B">
              <w:rPr>
                <w:color w:val="000000"/>
                <w:sz w:val="26"/>
                <w:szCs w:val="26"/>
              </w:rPr>
              <w:t>c</w:t>
            </w:r>
            <w:r w:rsidRPr="00E3743B">
              <w:rPr>
                <w:color w:val="000000"/>
                <w:sz w:val="26"/>
                <w:szCs w:val="26"/>
              </w:rPr>
              <w:t xml:space="preserve">lass </w:t>
            </w:r>
            <w:bookmarkStart w:id="10" w:name="OLE_LINK24"/>
            <w:bookmarkStart w:id="11" w:name="OLE_LINK25"/>
            <w:proofErr w:type="spellStart"/>
            <w:r w:rsidRPr="00E3743B">
              <w:rPr>
                <w:color w:val="000000"/>
                <w:sz w:val="26"/>
                <w:szCs w:val="26"/>
              </w:rPr>
              <w:t>HotDogStand</w:t>
            </w:r>
            <w:bookmarkEnd w:id="10"/>
            <w:bookmarkEnd w:id="11"/>
            <w:proofErr w:type="spellEnd"/>
            <w:r w:rsidRPr="00E3743B">
              <w:rPr>
                <w:color w:val="000000"/>
                <w:sz w:val="26"/>
                <w:szCs w:val="26"/>
              </w:rPr>
              <w:t xml:space="preserve"> 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has two constr</w:t>
            </w:r>
            <w:r w:rsidR="009D0FFF" w:rsidRPr="00E3743B">
              <w:rPr>
                <w:color w:val="000000"/>
                <w:sz w:val="26"/>
                <w:szCs w:val="26"/>
                <w:lang w:eastAsia="zh-CN"/>
              </w:rPr>
              <w:t>u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ctors:</w:t>
            </w:r>
          </w:p>
          <w:p w14:paraId="23D12337" w14:textId="19122333" w:rsidR="0063106E" w:rsidRPr="00E3743B" w:rsidRDefault="005E657B" w:rsidP="00DC0D85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12" w:name="OLE_LINK26"/>
            <w:bookmarkStart w:id="13" w:name="OLE_LINK27"/>
            <w:bookmarkStart w:id="14" w:name="OLE_LINK28"/>
            <w:proofErr w:type="spellStart"/>
            <w:r w:rsidRPr="00E3743B">
              <w:rPr>
                <w:b/>
                <w:bCs/>
                <w:color w:val="000000"/>
                <w:sz w:val="26"/>
                <w:szCs w:val="26"/>
              </w:rPr>
              <w:t>HotDogStand</w:t>
            </w:r>
            <w:proofErr w:type="spellEnd"/>
            <w:r w:rsidRPr="00E3743B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bookmarkEnd w:id="12"/>
            <w:bookmarkEnd w:id="13"/>
            <w:bookmarkEnd w:id="14"/>
            <w:r w:rsidRPr="00E3743B">
              <w:rPr>
                <w:b/>
                <w:bCs/>
                <w:color w:val="000000"/>
                <w:sz w:val="26"/>
                <w:szCs w:val="26"/>
              </w:rPr>
              <w:t>(id)</w:t>
            </w:r>
            <w:bookmarkStart w:id="15" w:name="OLE_LINK35"/>
            <w:bookmarkStart w:id="16" w:name="OLE_LINK36"/>
            <w:r w:rsidR="0063106E" w:rsidRPr="00E3743B">
              <w:rPr>
                <w:color w:val="000000"/>
                <w:sz w:val="26"/>
                <w:szCs w:val="26"/>
              </w:rPr>
              <w:t xml:space="preserve">: </w:t>
            </w:r>
            <w:bookmarkStart w:id="17" w:name="OLE_LINK31"/>
            <w:bookmarkStart w:id="18" w:name="OLE_LINK32"/>
            <w:r w:rsidR="00E3743B">
              <w:rPr>
                <w:color w:val="000000"/>
                <w:sz w:val="26"/>
                <w:szCs w:val="26"/>
              </w:rPr>
              <w:t>C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onstruct a </w:t>
            </w:r>
            <w:proofErr w:type="spellStart"/>
            <w:r w:rsidR="009D0FFF" w:rsidRPr="00E3743B">
              <w:rPr>
                <w:color w:val="000000"/>
                <w:sz w:val="26"/>
                <w:szCs w:val="26"/>
              </w:rPr>
              <w:t>HotDogStand</w:t>
            </w:r>
            <w:proofErr w:type="spellEnd"/>
            <w:r w:rsidR="009D0FFF" w:rsidRPr="00E3743B">
              <w:rPr>
                <w:color w:val="000000"/>
                <w:sz w:val="26"/>
                <w:szCs w:val="26"/>
              </w:rPr>
              <w:t xml:space="preserve"> with the given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 and set the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="009D0FFF" w:rsidRPr="00E3743B">
              <w:rPr>
                <w:color w:val="000000"/>
                <w:sz w:val="26"/>
                <w:szCs w:val="26"/>
              </w:rPr>
              <w:t>volume to 0.</w:t>
            </w:r>
          </w:p>
          <w:bookmarkEnd w:id="15"/>
          <w:bookmarkEnd w:id="16"/>
          <w:bookmarkEnd w:id="17"/>
          <w:bookmarkEnd w:id="18"/>
          <w:p w14:paraId="65EE67DD" w14:textId="6C611CE6" w:rsidR="009D0FFF" w:rsidRPr="00E3743B" w:rsidRDefault="005E657B" w:rsidP="00DC0D85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proofErr w:type="spellStart"/>
            <w:r w:rsidRPr="00E3743B">
              <w:rPr>
                <w:b/>
                <w:bCs/>
                <w:color w:val="000000"/>
                <w:sz w:val="26"/>
                <w:szCs w:val="26"/>
              </w:rPr>
              <w:t>HotDogStand</w:t>
            </w:r>
            <w:proofErr w:type="spellEnd"/>
            <w:r w:rsidRPr="00E3743B">
              <w:rPr>
                <w:b/>
                <w:bCs/>
                <w:color w:val="000000"/>
                <w:sz w:val="26"/>
                <w:szCs w:val="26"/>
              </w:rPr>
              <w:t xml:space="preserve"> (id, </w:t>
            </w:r>
            <w:proofErr w:type="spellStart"/>
            <w:r w:rsidRPr="00E3743B">
              <w:rPr>
                <w:b/>
                <w:bCs/>
                <w:color w:val="000000"/>
                <w:sz w:val="26"/>
                <w:szCs w:val="26"/>
              </w:rPr>
              <w:t>amout</w:t>
            </w:r>
            <w:proofErr w:type="spellEnd"/>
            <w:proofErr w:type="gramStart"/>
            <w:r w:rsidRPr="00E3743B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Pr="00E3743B">
              <w:rPr>
                <w:color w:val="000000"/>
                <w:sz w:val="26"/>
                <w:szCs w:val="26"/>
              </w:rPr>
              <w:t xml:space="preserve"> </w:t>
            </w:r>
            <w:r w:rsidR="009D0FFF" w:rsidRPr="00E3743B">
              <w:rPr>
                <w:color w:val="000000"/>
                <w:sz w:val="26"/>
                <w:szCs w:val="26"/>
              </w:rPr>
              <w:t>:</w:t>
            </w:r>
            <w:proofErr w:type="gramEnd"/>
            <w:r w:rsidR="009D0FFF" w:rsidRPr="00E3743B">
              <w:rPr>
                <w:color w:val="000000"/>
                <w:sz w:val="26"/>
                <w:szCs w:val="26"/>
              </w:rPr>
              <w:t xml:space="preserve"> </w:t>
            </w:r>
            <w:r w:rsidR="00E3743B">
              <w:rPr>
                <w:color w:val="000000"/>
                <w:sz w:val="26"/>
                <w:szCs w:val="26"/>
              </w:rPr>
              <w:t>C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onstruct a </w:t>
            </w:r>
            <w:proofErr w:type="spellStart"/>
            <w:r w:rsidR="009D0FFF" w:rsidRPr="00E3743B">
              <w:rPr>
                <w:color w:val="000000"/>
                <w:sz w:val="26"/>
                <w:szCs w:val="26"/>
              </w:rPr>
              <w:t>HotDogStand</w:t>
            </w:r>
            <w:proofErr w:type="spellEnd"/>
            <w:r w:rsidR="009D0FFF" w:rsidRPr="00E3743B">
              <w:rPr>
                <w:color w:val="000000"/>
                <w:sz w:val="26"/>
                <w:szCs w:val="26"/>
              </w:rPr>
              <w:t xml:space="preserve"> with the given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 and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="009D0FFF" w:rsidRPr="00E3743B">
              <w:rPr>
                <w:color w:val="000000"/>
                <w:sz w:val="26"/>
                <w:szCs w:val="26"/>
              </w:rPr>
              <w:t>volume.</w:t>
            </w:r>
          </w:p>
          <w:p w14:paraId="6674EE76" w14:textId="06137017" w:rsidR="005E657B" w:rsidRPr="00E3743B" w:rsidRDefault="005E657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2EED1749" w14:textId="12B2B6A6" w:rsidR="005E657B" w:rsidRPr="00E3743B" w:rsidRDefault="00E3743B" w:rsidP="00DC0D85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</w:t>
            </w:r>
            <w:r w:rsidR="005E657B" w:rsidRPr="00E3743B">
              <w:rPr>
                <w:color w:val="000000"/>
                <w:sz w:val="26"/>
                <w:szCs w:val="26"/>
              </w:rPr>
              <w:t xml:space="preserve">ou are required to implement </w:t>
            </w:r>
            <w:bookmarkStart w:id="19" w:name="OLE_LINK80"/>
            <w:bookmarkStart w:id="20" w:name="OLE_LINK81"/>
            <w:r w:rsidR="00A60430">
              <w:rPr>
                <w:color w:val="000000"/>
                <w:sz w:val="26"/>
                <w:szCs w:val="26"/>
              </w:rPr>
              <w:t xml:space="preserve">the </w:t>
            </w:r>
            <w:r w:rsidR="009753C6">
              <w:rPr>
                <w:color w:val="000000"/>
                <w:sz w:val="26"/>
                <w:szCs w:val="26"/>
              </w:rPr>
              <w:t>following member functions</w:t>
            </w:r>
            <w:bookmarkEnd w:id="19"/>
            <w:bookmarkEnd w:id="20"/>
            <w:r w:rsidR="005E657B" w:rsidRPr="00E3743B">
              <w:rPr>
                <w:color w:val="000000"/>
                <w:sz w:val="26"/>
                <w:szCs w:val="26"/>
              </w:rPr>
              <w:t>:</w:t>
            </w:r>
          </w:p>
          <w:p w14:paraId="0CC15FA5" w14:textId="5530A36D" w:rsidR="005E657B" w:rsidRPr="00E3743B" w:rsidRDefault="005E657B" w:rsidP="00DC0D85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E3743B">
              <w:rPr>
                <w:b/>
                <w:bCs/>
                <w:color w:val="000000"/>
                <w:sz w:val="26"/>
                <w:szCs w:val="26"/>
              </w:rPr>
              <w:t>justSold</w:t>
            </w:r>
            <w:proofErr w:type="spellEnd"/>
            <w:r w:rsidRPr="00E3743B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Pr="00E3743B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Pr="00E3743B">
              <w:rPr>
                <w:color w:val="000000"/>
                <w:sz w:val="26"/>
                <w:szCs w:val="26"/>
              </w:rPr>
              <w:t xml:space="preserve">: Increase </w:t>
            </w:r>
            <w:r w:rsidR="00DC0D85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hot dog </w:t>
            </w:r>
            <w:bookmarkStart w:id="21" w:name="OLE_LINK41"/>
            <w:bookmarkStart w:id="22" w:name="OLE_LINK42"/>
            <w:bookmarkStart w:id="23" w:name="OLE_LINK39"/>
            <w:bookmarkStart w:id="24" w:name="OLE_LINK40"/>
            <w:r w:rsidRPr="00E3743B">
              <w:rPr>
                <w:color w:val="000000"/>
                <w:sz w:val="26"/>
                <w:szCs w:val="26"/>
              </w:rPr>
              <w:t xml:space="preserve">sales </w:t>
            </w:r>
            <w:bookmarkEnd w:id="21"/>
            <w:bookmarkEnd w:id="22"/>
            <w:r w:rsidRPr="00E3743B">
              <w:rPr>
                <w:color w:val="000000"/>
                <w:sz w:val="26"/>
                <w:szCs w:val="26"/>
              </w:rPr>
              <w:t>volume</w:t>
            </w:r>
            <w:bookmarkEnd w:id="23"/>
            <w:bookmarkEnd w:id="24"/>
            <w:r w:rsidRPr="00E3743B">
              <w:rPr>
                <w:color w:val="000000"/>
                <w:sz w:val="26"/>
                <w:szCs w:val="26"/>
              </w:rPr>
              <w:t xml:space="preserve"> by 1.</w:t>
            </w:r>
          </w:p>
          <w:p w14:paraId="717F047F" w14:textId="32A7C2CB" w:rsidR="005E657B" w:rsidRPr="00E3743B" w:rsidRDefault="005E657B" w:rsidP="00DC0D85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print()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Pr="00E3743B">
              <w:rPr>
                <w:color w:val="000000"/>
                <w:sz w:val="26"/>
                <w:szCs w:val="26"/>
              </w:rPr>
              <w:t xml:space="preserve">Print the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Pr="00E3743B">
              <w:rPr>
                <w:color w:val="000000"/>
                <w:sz w:val="26"/>
                <w:szCs w:val="26"/>
              </w:rPr>
              <w:t xml:space="preserve"> and sales volume of </w:t>
            </w:r>
            <w:r w:rsidR="00DC0D85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store separated by spaces.</w:t>
            </w:r>
          </w:p>
          <w:p w14:paraId="15FC46F2" w14:textId="246FA4A2" w:rsidR="005E657B" w:rsidRPr="00E3743B" w:rsidRDefault="005E657B" w:rsidP="00DC0D85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proofErr w:type="spellStart"/>
            <w:r w:rsidRPr="00E3743B">
              <w:rPr>
                <w:b/>
                <w:bCs/>
                <w:color w:val="000000"/>
                <w:sz w:val="26"/>
                <w:szCs w:val="26"/>
              </w:rPr>
              <w:t>thisStandSoldAmount</w:t>
            </w:r>
            <w:proofErr w:type="spellEnd"/>
            <w:r w:rsidRPr="00E3743B">
              <w:rPr>
                <w:b/>
                <w:bCs/>
                <w:color w:val="000000"/>
                <w:sz w:val="26"/>
                <w:szCs w:val="26"/>
              </w:rPr>
              <w:t>()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Pr="00E3743B">
              <w:rPr>
                <w:color w:val="000000"/>
                <w:sz w:val="26"/>
                <w:szCs w:val="26"/>
              </w:rPr>
              <w:t xml:space="preserve">Return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the </w:t>
            </w:r>
            <w:r w:rsidRPr="00E3743B">
              <w:rPr>
                <w:color w:val="000000"/>
                <w:sz w:val="26"/>
                <w:szCs w:val="26"/>
              </w:rPr>
              <w:t xml:space="preserve">sales volume of </w:t>
            </w:r>
            <w:r w:rsidR="00DC0D85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store.</w:t>
            </w:r>
          </w:p>
          <w:p w14:paraId="4CB6B1B9" w14:textId="4953F53B" w:rsidR="00D16E3B" w:rsidRPr="00E3743B" w:rsidRDefault="005E657B" w:rsidP="00DC0D85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proofErr w:type="spellStart"/>
            <w:r w:rsidRPr="00E3743B">
              <w:rPr>
                <w:b/>
                <w:bCs/>
                <w:color w:val="000000"/>
                <w:sz w:val="26"/>
                <w:szCs w:val="26"/>
              </w:rPr>
              <w:t>allStandSoldAmount</w:t>
            </w:r>
            <w:proofErr w:type="spellEnd"/>
            <w:r w:rsidRPr="00E3743B">
              <w:rPr>
                <w:b/>
                <w:bCs/>
                <w:color w:val="000000"/>
                <w:sz w:val="26"/>
                <w:szCs w:val="26"/>
              </w:rPr>
              <w:t>()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Pr="00E3743B">
              <w:rPr>
                <w:color w:val="000000"/>
                <w:sz w:val="26"/>
                <w:szCs w:val="26"/>
              </w:rPr>
              <w:t xml:space="preserve">Return </w:t>
            </w:r>
            <w:r w:rsidR="00DC0D85" w:rsidRPr="00E3743B">
              <w:rPr>
                <w:color w:val="000000"/>
                <w:sz w:val="26"/>
                <w:szCs w:val="26"/>
              </w:rPr>
              <w:t>the total</w:t>
            </w:r>
            <w:r w:rsidRPr="00E3743B">
              <w:rPr>
                <w:color w:val="000000"/>
                <w:sz w:val="26"/>
                <w:szCs w:val="26"/>
              </w:rPr>
              <w:t xml:space="preserve"> sales volume of all stores</w:t>
            </w:r>
            <w:ins w:id="25" w:author="Tony" w:date="2020-03-23T13:33:00Z">
              <w:r w:rsidR="0070174F">
                <w:rPr>
                  <w:color w:val="000000"/>
                  <w:sz w:val="26"/>
                  <w:szCs w:val="26"/>
                </w:rPr>
                <w:t>.</w:t>
              </w:r>
            </w:ins>
          </w:p>
          <w:bookmarkEnd w:id="0"/>
          <w:bookmarkEnd w:id="1"/>
          <w:p w14:paraId="11E6E8BD" w14:textId="77777777" w:rsidR="00DC0D85" w:rsidRPr="00E3743B" w:rsidRDefault="00DC0D85" w:rsidP="00DC0D85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 w:left="845"/>
              <w:rPr>
                <w:color w:val="000000"/>
                <w:sz w:val="26"/>
                <w:szCs w:val="26"/>
              </w:rPr>
            </w:pPr>
          </w:p>
          <w:bookmarkEnd w:id="2"/>
          <w:bookmarkEnd w:id="3"/>
          <w:p w14:paraId="0B0F403D" w14:textId="4DF54286" w:rsidR="00BF4C11" w:rsidRPr="00E3743B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>Input:</w:t>
            </w:r>
          </w:p>
          <w:p w14:paraId="4BAA5AEA" w14:textId="77777777" w:rsidR="00D16E3B" w:rsidRPr="00E3743B" w:rsidRDefault="00D16E3B" w:rsidP="00D16E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6" w:name="OLE_LINK61"/>
            <w:bookmarkStart w:id="27" w:name="OLE_LINK62"/>
            <w:r w:rsidRPr="00E3743B">
              <w:rPr>
                <w:color w:val="000000"/>
                <w:sz w:val="26"/>
                <w:szCs w:val="26"/>
              </w:rPr>
              <w:t xml:space="preserve">The </w:t>
            </w:r>
            <w:proofErr w:type="gramStart"/>
            <w:r w:rsidRPr="00E3743B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Pr="00E3743B">
              <w:rPr>
                <w:b/>
                <w:color w:val="000000"/>
                <w:sz w:val="26"/>
                <w:szCs w:val="26"/>
              </w:rPr>
              <w:t>)</w:t>
            </w:r>
            <w:r w:rsidRPr="00E3743B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E3743B">
              <w:rPr>
                <w:color w:val="000000"/>
                <w:sz w:val="26"/>
                <w:szCs w:val="26"/>
              </w:rPr>
              <w:t>.</w:t>
            </w:r>
          </w:p>
          <w:p w14:paraId="616E9E92" w14:textId="2468F964" w:rsidR="00D16E3B" w:rsidRPr="00E3743B" w:rsidRDefault="00D16E3B" w:rsidP="00D16E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8" w:name="OLE_LINK14"/>
            <w:bookmarkStart w:id="29" w:name="OLE_LINK15"/>
            <w:bookmarkStart w:id="30" w:name="OLE_LINK16"/>
            <w:bookmarkStart w:id="31" w:name="OLE_LINK17"/>
            <w:r w:rsidRPr="00E3743B">
              <w:rPr>
                <w:color w:val="000000"/>
                <w:sz w:val="26"/>
                <w:szCs w:val="26"/>
              </w:rPr>
              <w:t xml:space="preserve">You can use the </w:t>
            </w:r>
            <w:proofErr w:type="gramStart"/>
            <w:r w:rsidRPr="00E3743B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Pr="00E3743B">
              <w:rPr>
                <w:b/>
                <w:color w:val="000000"/>
                <w:sz w:val="26"/>
                <w:szCs w:val="26"/>
              </w:rPr>
              <w:t>)</w:t>
            </w:r>
            <w:r w:rsidRPr="00E3743B">
              <w:rPr>
                <w:color w:val="000000"/>
                <w:sz w:val="26"/>
                <w:szCs w:val="26"/>
              </w:rPr>
              <w:t xml:space="preserve"> function in </w:t>
            </w:r>
            <w:r w:rsidR="0038547D" w:rsidRPr="00E3743B">
              <w:rPr>
                <w:color w:val="000000"/>
                <w:sz w:val="26"/>
                <w:szCs w:val="26"/>
              </w:rPr>
              <w:t>“</w:t>
            </w:r>
            <w:bookmarkStart w:id="32" w:name="OLE_LINK63"/>
            <w:bookmarkStart w:id="33" w:name="OLE_LINK64"/>
            <w:r w:rsidR="0038547D" w:rsidRPr="00E3743B">
              <w:rPr>
                <w:b/>
                <w:color w:val="000000"/>
                <w:sz w:val="26"/>
                <w:szCs w:val="26"/>
                <w:lang w:eastAsia="zh-CN"/>
              </w:rPr>
              <w:t>Other Notes</w:t>
            </w:r>
            <w:bookmarkEnd w:id="32"/>
            <w:bookmarkEnd w:id="33"/>
            <w:r w:rsidR="0038547D" w:rsidRPr="00E3743B">
              <w:rPr>
                <w:color w:val="000000"/>
                <w:sz w:val="26"/>
                <w:szCs w:val="26"/>
              </w:rPr>
              <w:t xml:space="preserve">” </w:t>
            </w:r>
            <w:r w:rsidRPr="00E3743B">
              <w:rPr>
                <w:color w:val="000000"/>
                <w:sz w:val="26"/>
                <w:szCs w:val="26"/>
              </w:rPr>
              <w:t>to test your program.</w:t>
            </w:r>
            <w:bookmarkEnd w:id="28"/>
            <w:bookmarkEnd w:id="29"/>
          </w:p>
          <w:bookmarkEnd w:id="30"/>
          <w:bookmarkEnd w:id="31"/>
          <w:p w14:paraId="6BC61F87" w14:textId="77777777" w:rsidR="00D16E3B" w:rsidRPr="00E3743B" w:rsidRDefault="00D16E3B" w:rsidP="00D16E3B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>This exercise does not have an input.</w:t>
            </w:r>
            <w:bookmarkEnd w:id="26"/>
            <w:bookmarkEnd w:id="27"/>
          </w:p>
          <w:p w14:paraId="2AB46BBD" w14:textId="77777777" w:rsidR="00D16E3B" w:rsidRPr="00E3743B" w:rsidRDefault="00D16E3B" w:rsidP="00D16E3B">
            <w:pPr>
              <w:ind w:left="734" w:hanging="734"/>
              <w:rPr>
                <w:rFonts w:eastAsia="DFKai-SB"/>
                <w:szCs w:val="28"/>
              </w:rPr>
            </w:pPr>
          </w:p>
          <w:p w14:paraId="77EAB086" w14:textId="55394137" w:rsidR="00BF4C11" w:rsidRPr="00E3743B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lastRenderedPageBreak/>
              <w:t>Output:</w:t>
            </w:r>
          </w:p>
          <w:p w14:paraId="1109F20E" w14:textId="77777777" w:rsidR="00D16E3B" w:rsidRPr="00E3743B" w:rsidRDefault="00D16E3B" w:rsidP="00D16E3B">
            <w:pPr>
              <w:ind w:left="734" w:hanging="734"/>
              <w:rPr>
                <w:rFonts w:eastAsia="DFKai-SB"/>
                <w:szCs w:val="28"/>
              </w:rPr>
            </w:pPr>
            <w:bookmarkStart w:id="34" w:name="OLE_LINK22"/>
            <w:bookmarkStart w:id="35" w:name="OLE_LINK23"/>
            <w:r w:rsidRPr="00E3743B">
              <w:rPr>
                <w:rFonts w:eastAsia="DFKai-SB"/>
                <w:szCs w:val="28"/>
              </w:rPr>
              <w:t>The result of executing your program with the given main function.</w:t>
            </w:r>
          </w:p>
          <w:bookmarkEnd w:id="34"/>
          <w:bookmarkEnd w:id="35"/>
          <w:p w14:paraId="12423D3F" w14:textId="77777777" w:rsidR="00D16E3B" w:rsidRPr="00E3743B" w:rsidRDefault="00D16E3B" w:rsidP="00A76CDE">
            <w:pPr>
              <w:rPr>
                <w:rFonts w:eastAsia="DFKai-SB"/>
                <w:szCs w:val="28"/>
              </w:rPr>
            </w:pPr>
          </w:p>
          <w:p w14:paraId="3591FDE6" w14:textId="01EECF6F" w:rsidR="00BF4C11" w:rsidRPr="00E3743B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E3743B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1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844"/>
              <w:gridCol w:w="3564"/>
            </w:tblGrid>
            <w:tr w:rsidR="00BF4C11" w:rsidRPr="00E3743B" w14:paraId="00A38C1E" w14:textId="77777777" w:rsidTr="0041521B">
              <w:tc>
                <w:tcPr>
                  <w:tcW w:w="5844" w:type="dxa"/>
                </w:tcPr>
                <w:p w14:paraId="3CC63C7E" w14:textId="77777777" w:rsidR="00BF4C11" w:rsidRPr="00E3743B" w:rsidRDefault="003443AD">
                  <w:pPr>
                    <w:rPr>
                      <w:rFonts w:eastAsia="DFKai-SB"/>
                    </w:rPr>
                  </w:pPr>
                  <w:r w:rsidRPr="00E3743B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3564" w:type="dxa"/>
                </w:tcPr>
                <w:p w14:paraId="1C0B82BF" w14:textId="77777777" w:rsidR="00BF4C11" w:rsidRPr="00E3743B" w:rsidRDefault="003443AD">
                  <w:pPr>
                    <w:rPr>
                      <w:rFonts w:eastAsia="DFKai-SB"/>
                    </w:rPr>
                  </w:pPr>
                  <w:r w:rsidRPr="00E3743B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14293" w:rsidRPr="00E3743B" w14:paraId="74978D63" w14:textId="77777777" w:rsidTr="0041521B">
              <w:tc>
                <w:tcPr>
                  <w:tcW w:w="5844" w:type="dxa"/>
                </w:tcPr>
                <w:p w14:paraId="1D430D41" w14:textId="44ECF3C4" w:rsidR="00014293" w:rsidRPr="00E3743B" w:rsidRDefault="0038547D" w:rsidP="001423F5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</w:pPr>
                  <w:r w:rsidRPr="00E3743B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  <w:t>No inputs</w:t>
                  </w:r>
                </w:p>
              </w:tc>
              <w:tc>
                <w:tcPr>
                  <w:tcW w:w="3564" w:type="dxa"/>
                </w:tcPr>
                <w:p w14:paraId="5BC0B1C9" w14:textId="77777777" w:rsidR="00503F51" w:rsidRPr="00E3743B" w:rsidRDefault="00503F51" w:rsidP="0093730E">
                  <w:pPr>
                    <w:rPr>
                      <w:rFonts w:eastAsia="MingLiU"/>
                      <w:color w:val="000000"/>
                      <w:sz w:val="21"/>
                      <w:szCs w:val="21"/>
                    </w:rPr>
                  </w:pPr>
                  <w:r w:rsidRPr="00E3743B">
                    <w:rPr>
                      <w:rFonts w:eastAsia="MingLiU"/>
                      <w:color w:val="000000"/>
                      <w:sz w:val="21"/>
                      <w:szCs w:val="21"/>
                    </w:rPr>
                    <w:t xml:space="preserve">Stand1 1 </w:t>
                  </w:r>
                </w:p>
                <w:p w14:paraId="39F8D369" w14:textId="77777777" w:rsidR="00503F51" w:rsidRPr="00E3743B" w:rsidRDefault="00503F51" w:rsidP="0093730E">
                  <w:pPr>
                    <w:rPr>
                      <w:rFonts w:eastAsia="MingLiU"/>
                      <w:color w:val="000000"/>
                      <w:sz w:val="21"/>
                      <w:szCs w:val="21"/>
                    </w:rPr>
                  </w:pPr>
                  <w:r w:rsidRPr="00E3743B">
                    <w:rPr>
                      <w:rFonts w:eastAsia="MingLiU"/>
                      <w:color w:val="000000"/>
                      <w:sz w:val="21"/>
                      <w:szCs w:val="21"/>
                    </w:rPr>
                    <w:t xml:space="preserve">Stand2 101 </w:t>
                  </w:r>
                </w:p>
                <w:p w14:paraId="549E6656" w14:textId="77777777" w:rsidR="00503F51" w:rsidRPr="00E3743B" w:rsidRDefault="00503F51" w:rsidP="0093730E">
                  <w:pPr>
                    <w:rPr>
                      <w:rFonts w:eastAsia="MingLiU"/>
                      <w:color w:val="000000"/>
                      <w:sz w:val="21"/>
                      <w:szCs w:val="21"/>
                    </w:rPr>
                  </w:pPr>
                  <w:r w:rsidRPr="00E3743B">
                    <w:rPr>
                      <w:rFonts w:eastAsia="MingLiU"/>
                      <w:color w:val="000000"/>
                      <w:sz w:val="21"/>
                      <w:szCs w:val="21"/>
                    </w:rPr>
                    <w:t xml:space="preserve">Stand3 1 </w:t>
                  </w:r>
                </w:p>
                <w:p w14:paraId="30602C7D" w14:textId="19D3277B" w:rsidR="0025483F" w:rsidRPr="00E3743B" w:rsidRDefault="00503F51" w:rsidP="0093730E">
                  <w:pPr>
                    <w:rPr>
                      <w:rFonts w:eastAsia="DFKai-SB"/>
                    </w:rPr>
                  </w:pPr>
                  <w:r w:rsidRPr="00E3743B">
                    <w:rPr>
                      <w:rFonts w:eastAsia="MingLiU"/>
                      <w:color w:val="000000"/>
                      <w:sz w:val="21"/>
                      <w:szCs w:val="21"/>
                    </w:rPr>
                    <w:t xml:space="preserve">Total </w:t>
                  </w:r>
                  <w:proofErr w:type="gramStart"/>
                  <w:r w:rsidRPr="00E3743B">
                    <w:rPr>
                      <w:rFonts w:eastAsia="MingLiU"/>
                      <w:color w:val="000000"/>
                      <w:sz w:val="21"/>
                      <w:szCs w:val="21"/>
                    </w:rPr>
                    <w:t>Sold :</w:t>
                  </w:r>
                  <w:proofErr w:type="gramEnd"/>
                  <w:r w:rsidRPr="00E3743B">
                    <w:rPr>
                      <w:rFonts w:eastAsia="MingLiU"/>
                      <w:color w:val="000000"/>
                      <w:sz w:val="21"/>
                      <w:szCs w:val="21"/>
                    </w:rPr>
                    <w:t xml:space="preserve"> 103 </w:t>
                  </w:r>
                </w:p>
              </w:tc>
            </w:tr>
          </w:tbl>
          <w:p w14:paraId="75180C94" w14:textId="6496DD12" w:rsidR="00B26207" w:rsidRPr="00E3743B" w:rsidRDefault="00B26207">
            <w:pPr>
              <w:rPr>
                <w:rFonts w:eastAsia="DFKai-SB"/>
                <w:color w:val="000000"/>
              </w:rPr>
            </w:pPr>
          </w:p>
        </w:tc>
      </w:tr>
      <w:tr w:rsidR="009B14D7" w:rsidRPr="00E3743B" w14:paraId="65F697B9" w14:textId="77777777">
        <w:tc>
          <w:tcPr>
            <w:tcW w:w="9634" w:type="dxa"/>
            <w:vAlign w:val="center"/>
          </w:tcPr>
          <w:p w14:paraId="3B6CB1F4" w14:textId="1598DB00" w:rsidR="009B14D7" w:rsidRPr="00E3743B" w:rsidRDefault="00B7260D" w:rsidP="009B14D7">
            <w:pPr>
              <w:rPr>
                <w:rFonts w:eastAsia="DFKai-SB"/>
                <w:b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lastRenderedPageBreak/>
              <w:t>■</w:t>
            </w:r>
            <w:r w:rsidR="009B14D7" w:rsidRPr="00E3743B">
              <w:rPr>
                <w:rFonts w:eastAsia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 w:rsidRPr="00E3743B">
              <w:rPr>
                <w:rFonts w:eastAsia="DFKai-SB"/>
                <w:b/>
              </w:rPr>
              <w:t>Eazy,Only</w:t>
            </w:r>
            <w:proofErr w:type="spellEnd"/>
            <w:proofErr w:type="gramEnd"/>
            <w:r w:rsidR="009B14D7" w:rsidRPr="00E3743B">
              <w:rPr>
                <w:rFonts w:eastAsia="DFKai-SB"/>
                <w:b/>
              </w:rPr>
              <w:t xml:space="preserve"> basic programming syntax and structure are required.</w:t>
            </w:r>
          </w:p>
          <w:p w14:paraId="53F3A2CC" w14:textId="737F312F" w:rsidR="009B14D7" w:rsidRPr="00E3743B" w:rsidRDefault="00B7260D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="009B14D7" w:rsidRPr="00E3743B">
              <w:rPr>
                <w:rFonts w:eastAsia="DFKai-SB"/>
                <w:b/>
              </w:rPr>
              <w:t>Medium,Multiple</w:t>
            </w:r>
            <w:proofErr w:type="spellEnd"/>
            <w:proofErr w:type="gramEnd"/>
            <w:r w:rsidR="009B14D7" w:rsidRPr="00E3743B">
              <w:rPr>
                <w:rFonts w:eastAsia="DFKai-SB"/>
                <w:b/>
              </w:rPr>
              <w:t xml:space="preserve"> programming grammars and structures are required.</w:t>
            </w:r>
          </w:p>
          <w:p w14:paraId="212D67DF" w14:textId="44B95F0D" w:rsidR="009B14D7" w:rsidRPr="00E3743B" w:rsidRDefault="009B14D7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E3743B">
              <w:rPr>
                <w:rFonts w:eastAsia="DFKai-SB"/>
                <w:b/>
              </w:rPr>
              <w:t>Hard,Need</w:t>
            </w:r>
            <w:proofErr w:type="spellEnd"/>
            <w:proofErr w:type="gramEnd"/>
            <w:r w:rsidRPr="00E3743B">
              <w:rPr>
                <w:rFonts w:eastAsia="DFKai-SB"/>
                <w:b/>
              </w:rPr>
              <w:t xml:space="preserve"> to use multiple program structures or more complex data types.</w:t>
            </w:r>
          </w:p>
        </w:tc>
      </w:tr>
      <w:tr w:rsidR="00BF4C11" w:rsidRPr="00E3743B" w14:paraId="387ED9C5" w14:textId="77777777">
        <w:tc>
          <w:tcPr>
            <w:tcW w:w="9634" w:type="dxa"/>
            <w:vAlign w:val="center"/>
          </w:tcPr>
          <w:p w14:paraId="54873F4A" w14:textId="77777777" w:rsidR="00BF4C11" w:rsidRPr="00E3743B" w:rsidRDefault="003443AD">
            <w:pPr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14:paraId="6393CF26" w14:textId="478252C1" w:rsidR="00BF4C11" w:rsidRPr="00E3743B" w:rsidRDefault="00A03022">
            <w:pPr>
              <w:rPr>
                <w:rFonts w:eastAsia="DFKai-SB"/>
              </w:rPr>
            </w:pPr>
            <w:r w:rsidRPr="00E3743B">
              <w:rPr>
                <w:rFonts w:eastAsia="DFKai-SB"/>
              </w:rPr>
              <w:t>1</w:t>
            </w:r>
            <w:r w:rsidR="009669AD" w:rsidRPr="00E3743B">
              <w:rPr>
                <w:rFonts w:eastAsia="DFKai-SB"/>
              </w:rPr>
              <w:t>5</w:t>
            </w:r>
            <w:r w:rsidR="00DC44D2" w:rsidRPr="00E3743B">
              <w:rPr>
                <w:rFonts w:eastAsia="DFKai-SB"/>
              </w:rPr>
              <w:t xml:space="preserve"> </w:t>
            </w:r>
            <w:r w:rsidRPr="00E3743B">
              <w:rPr>
                <w:rFonts w:eastAsia="DFKai-SB"/>
              </w:rPr>
              <w:t>min</w:t>
            </w:r>
            <w:r w:rsidR="00DC44D2" w:rsidRPr="00E3743B">
              <w:rPr>
                <w:rFonts w:eastAsia="DFKai-SB"/>
              </w:rPr>
              <w:t>ute</w:t>
            </w:r>
            <w:r w:rsidRPr="00E3743B">
              <w:rPr>
                <w:rFonts w:eastAsia="DFKai-SB"/>
              </w:rPr>
              <w:t>s</w:t>
            </w:r>
          </w:p>
        </w:tc>
      </w:tr>
      <w:tr w:rsidR="00BF4C11" w:rsidRPr="00E3743B" w14:paraId="3D15C1DA" w14:textId="77777777">
        <w:trPr>
          <w:trHeight w:val="1080"/>
        </w:trPr>
        <w:tc>
          <w:tcPr>
            <w:tcW w:w="9634" w:type="dxa"/>
          </w:tcPr>
          <w:p w14:paraId="68EA6B0C" w14:textId="77777777" w:rsidR="00BF4C11" w:rsidRPr="00E3743B" w:rsidRDefault="003443AD" w:rsidP="00DC1FBD">
            <w:pPr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14:paraId="0419ACD7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int main(void)</w:t>
            </w:r>
          </w:p>
          <w:p w14:paraId="680862C9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{</w:t>
            </w:r>
          </w:p>
          <w:p w14:paraId="24C29914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</w:r>
            <w:proofErr w:type="spell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HotDogStand</w:t>
            </w:r>
            <w:proofErr w:type="spellEnd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 xml:space="preserve"> stand1("Stand1", 0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);</w:t>
            </w:r>
            <w:proofErr w:type="gramEnd"/>
          </w:p>
          <w:p w14:paraId="587768DC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</w:r>
            <w:proofErr w:type="spell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HotDogStand</w:t>
            </w:r>
            <w:proofErr w:type="spellEnd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 xml:space="preserve"> stand2("Stand2", 100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);</w:t>
            </w:r>
            <w:proofErr w:type="gramEnd"/>
          </w:p>
          <w:p w14:paraId="77FE9C88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</w:r>
            <w:proofErr w:type="spell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HotDogStand</w:t>
            </w:r>
            <w:proofErr w:type="spellEnd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 xml:space="preserve"> stand3("Stand3"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);</w:t>
            </w:r>
            <w:proofErr w:type="gramEnd"/>
          </w:p>
          <w:p w14:paraId="7DC7FAB9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  <w:t>stand1.justSold(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);</w:t>
            </w:r>
            <w:proofErr w:type="gramEnd"/>
          </w:p>
          <w:p w14:paraId="7BEA8C01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  <w:t>stand2.justSold(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);</w:t>
            </w:r>
            <w:proofErr w:type="gramEnd"/>
          </w:p>
          <w:p w14:paraId="700A0BDB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  <w:t>stand3.justSold(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);</w:t>
            </w:r>
            <w:proofErr w:type="gramEnd"/>
          </w:p>
          <w:p w14:paraId="4C75B663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  <w:t>stand1.print(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);</w:t>
            </w:r>
            <w:proofErr w:type="gramEnd"/>
          </w:p>
          <w:p w14:paraId="5AE2C81C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  <w:t>stand2.print(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);</w:t>
            </w:r>
            <w:proofErr w:type="gramEnd"/>
          </w:p>
          <w:p w14:paraId="4923B356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  <w:t>stand3.print(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);</w:t>
            </w:r>
            <w:proofErr w:type="gramEnd"/>
          </w:p>
          <w:p w14:paraId="79A3C9EC" w14:textId="01EA0332" w:rsidR="0038547D" w:rsidRPr="00E3743B" w:rsidRDefault="0038547D" w:rsidP="0038547D">
            <w:pPr>
              <w:pStyle w:val="HTMLPreformatted"/>
              <w:shd w:val="clear" w:color="auto" w:fill="FFFFFF"/>
              <w:ind w:left="960" w:hangingChars="400" w:hanging="960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  <w:t>std::</w:t>
            </w:r>
            <w:proofErr w:type="spell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cout</w:t>
            </w:r>
            <w:proofErr w:type="spellEnd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 xml:space="preserve"> &lt;&lt; "Total Sold : " &lt;&lt; </w:t>
            </w:r>
            <w:proofErr w:type="spell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HotDogStand</w:t>
            </w:r>
            <w:proofErr w:type="spellEnd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::</w:t>
            </w:r>
            <w:proofErr w:type="spellStart"/>
            <w:ins w:id="36" w:author="Tony" w:date="2020-03-23T13:13:00Z">
              <w:r w:rsidR="00FE3307" w:rsidRPr="00E3743B">
                <w:rPr>
                  <w:rFonts w:ascii="Times New Roman" w:eastAsia="DFKai-SB" w:hAnsi="Times New Roman" w:cs="Times New Roman"/>
                  <w:color w:val="000000"/>
                  <w:szCs w:val="21"/>
                </w:rPr>
                <w:t>allStand</w:t>
              </w:r>
              <w:r w:rsidR="00FE3307">
                <w:rPr>
                  <w:rFonts w:ascii="Times New Roman" w:eastAsia="DFKai-SB" w:hAnsi="Times New Roman" w:cs="Times New Roman"/>
                  <w:color w:val="000000"/>
                  <w:szCs w:val="21"/>
                </w:rPr>
                <w:t>S</w:t>
              </w:r>
              <w:r w:rsidR="00FE3307" w:rsidRPr="00E3743B">
                <w:rPr>
                  <w:rFonts w:ascii="Times New Roman" w:eastAsia="DFKai-SB" w:hAnsi="Times New Roman" w:cs="Times New Roman"/>
                  <w:color w:val="000000"/>
                  <w:szCs w:val="21"/>
                </w:rPr>
                <w:t>oldAmount</w:t>
              </w:r>
            </w:ins>
            <w:proofErr w:type="spellEnd"/>
          </w:p>
          <w:p w14:paraId="1B866137" w14:textId="77777777" w:rsidR="0038547D" w:rsidRPr="00E3743B" w:rsidRDefault="0038547D" w:rsidP="0038547D">
            <w:pPr>
              <w:pStyle w:val="HTMLPreformatted"/>
              <w:shd w:val="clear" w:color="auto" w:fill="FFFFFF"/>
              <w:ind w:left="960" w:hangingChars="400" w:hanging="960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 xml:space="preserve">() &lt;&lt; 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std::</w:t>
            </w:r>
            <w:proofErr w:type="spellStart"/>
            <w:proofErr w:type="gramEnd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endl</w:t>
            </w:r>
            <w:proofErr w:type="spellEnd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;</w:t>
            </w:r>
          </w:p>
          <w:p w14:paraId="0D4C45D6" w14:textId="77777777" w:rsidR="0038547D" w:rsidRPr="00E3743B" w:rsidRDefault="0038547D" w:rsidP="0038547D">
            <w:pPr>
              <w:pStyle w:val="HTMLPreformatted"/>
              <w:shd w:val="clear" w:color="auto" w:fill="FFFFFF"/>
              <w:rPr>
                <w:rFonts w:ascii="Times New Roman" w:eastAsia="DFKai-SB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ab/>
              <w:t xml:space="preserve">return </w:t>
            </w:r>
            <w:proofErr w:type="gramStart"/>
            <w:r w:rsidRPr="00E3743B">
              <w:rPr>
                <w:rFonts w:ascii="Times New Roman" w:eastAsia="DFKai-SB" w:hAnsi="Times New Roman" w:cs="Times New Roman"/>
                <w:color w:val="000000"/>
                <w:szCs w:val="21"/>
              </w:rPr>
              <w:t>0;</w:t>
            </w:r>
            <w:proofErr w:type="gramEnd"/>
          </w:p>
          <w:p w14:paraId="7D80464C" w14:textId="421FE7D4" w:rsidR="0038547D" w:rsidRPr="00E3743B" w:rsidRDefault="0038547D" w:rsidP="0038547D">
            <w:pPr>
              <w:rPr>
                <w:rFonts w:eastAsia="DFKai-SB"/>
                <w:b/>
                <w:sz w:val="28"/>
                <w:szCs w:val="28"/>
              </w:rPr>
            </w:pPr>
            <w:r w:rsidRPr="00E3743B">
              <w:rPr>
                <w:rFonts w:eastAsia="DFKai-SB"/>
                <w:color w:val="000000"/>
                <w:szCs w:val="21"/>
              </w:rPr>
              <w:t>}</w:t>
            </w:r>
          </w:p>
        </w:tc>
      </w:tr>
    </w:tbl>
    <w:p w14:paraId="06BAA5EF" w14:textId="77777777" w:rsidR="00BF4C11" w:rsidRPr="00E3743B" w:rsidRDefault="00BF4C11">
      <w:pPr>
        <w:rPr>
          <w:rFonts w:eastAsia="DFKai-SB"/>
          <w:b/>
          <w:sz w:val="16"/>
          <w:szCs w:val="16"/>
        </w:rPr>
      </w:pPr>
      <w:bookmarkStart w:id="37" w:name="_gjdgxs" w:colFirst="0" w:colLast="0"/>
      <w:bookmarkEnd w:id="37"/>
    </w:p>
    <w:sectPr w:rsidR="00BF4C11" w:rsidRPr="00E3743B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734FD" w14:textId="77777777" w:rsidR="00901538" w:rsidRDefault="00901538" w:rsidP="00D612E9">
      <w:r>
        <w:separator/>
      </w:r>
    </w:p>
  </w:endnote>
  <w:endnote w:type="continuationSeparator" w:id="0">
    <w:p w14:paraId="1A35D8DB" w14:textId="77777777" w:rsidR="00901538" w:rsidRDefault="00901538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EC9E1" w14:textId="77777777" w:rsidR="00901538" w:rsidRDefault="00901538" w:rsidP="00D612E9">
      <w:r>
        <w:separator/>
      </w:r>
    </w:p>
  </w:footnote>
  <w:footnote w:type="continuationSeparator" w:id="0">
    <w:p w14:paraId="02FA223A" w14:textId="77777777" w:rsidR="00901538" w:rsidRDefault="00901538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07A7E"/>
    <w:multiLevelType w:val="hybridMultilevel"/>
    <w:tmpl w:val="2C227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0F202E"/>
    <w:multiLevelType w:val="hybridMultilevel"/>
    <w:tmpl w:val="7B389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8C5441"/>
    <w:multiLevelType w:val="hybridMultilevel"/>
    <w:tmpl w:val="1086241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 w16cid:durableId="741296336">
    <w:abstractNumId w:val="3"/>
  </w:num>
  <w:num w:numId="2" w16cid:durableId="24447196">
    <w:abstractNumId w:val="1"/>
  </w:num>
  <w:num w:numId="3" w16cid:durableId="1708601103">
    <w:abstractNumId w:val="2"/>
  </w:num>
  <w:num w:numId="4" w16cid:durableId="1601062443">
    <w:abstractNumId w:val="0"/>
  </w:num>
  <w:num w:numId="5" w16cid:durableId="146723566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ony">
    <w15:presenceInfo w15:providerId="None" w15:userId="T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06B80"/>
    <w:rsid w:val="00014293"/>
    <w:rsid w:val="00026752"/>
    <w:rsid w:val="00044D1F"/>
    <w:rsid w:val="00057EF8"/>
    <w:rsid w:val="00060DB8"/>
    <w:rsid w:val="00064F4A"/>
    <w:rsid w:val="000659A3"/>
    <w:rsid w:val="00090A08"/>
    <w:rsid w:val="00094E95"/>
    <w:rsid w:val="000958EA"/>
    <w:rsid w:val="00096A1E"/>
    <w:rsid w:val="0009791B"/>
    <w:rsid w:val="000B08E5"/>
    <w:rsid w:val="000B0D8B"/>
    <w:rsid w:val="000B1C3D"/>
    <w:rsid w:val="000B299A"/>
    <w:rsid w:val="00125D4B"/>
    <w:rsid w:val="001423F5"/>
    <w:rsid w:val="00155CE2"/>
    <w:rsid w:val="001870A0"/>
    <w:rsid w:val="001C4AE3"/>
    <w:rsid w:val="001D031D"/>
    <w:rsid w:val="001E0341"/>
    <w:rsid w:val="001F37F5"/>
    <w:rsid w:val="001F6141"/>
    <w:rsid w:val="0021342D"/>
    <w:rsid w:val="00214FC4"/>
    <w:rsid w:val="00230703"/>
    <w:rsid w:val="00234B18"/>
    <w:rsid w:val="0025483F"/>
    <w:rsid w:val="00256B87"/>
    <w:rsid w:val="00263F09"/>
    <w:rsid w:val="0029164C"/>
    <w:rsid w:val="002A0B95"/>
    <w:rsid w:val="002A7A82"/>
    <w:rsid w:val="002E07CA"/>
    <w:rsid w:val="00306D45"/>
    <w:rsid w:val="00320665"/>
    <w:rsid w:val="003443AD"/>
    <w:rsid w:val="0038547D"/>
    <w:rsid w:val="003A3AE4"/>
    <w:rsid w:val="003B5A5E"/>
    <w:rsid w:val="003D3E8C"/>
    <w:rsid w:val="003D6DC3"/>
    <w:rsid w:val="003F7D02"/>
    <w:rsid w:val="004078A2"/>
    <w:rsid w:val="00413908"/>
    <w:rsid w:val="0041521B"/>
    <w:rsid w:val="004152DC"/>
    <w:rsid w:val="00426100"/>
    <w:rsid w:val="00441E6E"/>
    <w:rsid w:val="00455E53"/>
    <w:rsid w:val="00463F51"/>
    <w:rsid w:val="004746F5"/>
    <w:rsid w:val="00480540"/>
    <w:rsid w:val="004856E7"/>
    <w:rsid w:val="0049622F"/>
    <w:rsid w:val="004A1E7E"/>
    <w:rsid w:val="004D0B06"/>
    <w:rsid w:val="004E375B"/>
    <w:rsid w:val="00503F51"/>
    <w:rsid w:val="0050612E"/>
    <w:rsid w:val="00517DED"/>
    <w:rsid w:val="00541909"/>
    <w:rsid w:val="00560F75"/>
    <w:rsid w:val="005636E0"/>
    <w:rsid w:val="00581E74"/>
    <w:rsid w:val="005A1054"/>
    <w:rsid w:val="005A1153"/>
    <w:rsid w:val="005B2B4B"/>
    <w:rsid w:val="005C629A"/>
    <w:rsid w:val="005C6B02"/>
    <w:rsid w:val="005E657B"/>
    <w:rsid w:val="005F4A81"/>
    <w:rsid w:val="005F7DB3"/>
    <w:rsid w:val="006038B1"/>
    <w:rsid w:val="0063106E"/>
    <w:rsid w:val="006546D4"/>
    <w:rsid w:val="00660BCC"/>
    <w:rsid w:val="00661CEB"/>
    <w:rsid w:val="00662D4B"/>
    <w:rsid w:val="006767B6"/>
    <w:rsid w:val="00683A73"/>
    <w:rsid w:val="0068628B"/>
    <w:rsid w:val="006B1CA1"/>
    <w:rsid w:val="006B7160"/>
    <w:rsid w:val="006E1834"/>
    <w:rsid w:val="006F214B"/>
    <w:rsid w:val="007005E0"/>
    <w:rsid w:val="0070174F"/>
    <w:rsid w:val="007046E9"/>
    <w:rsid w:val="0072248B"/>
    <w:rsid w:val="007226C1"/>
    <w:rsid w:val="00730668"/>
    <w:rsid w:val="0073690B"/>
    <w:rsid w:val="00736DEC"/>
    <w:rsid w:val="007429B5"/>
    <w:rsid w:val="00746C57"/>
    <w:rsid w:val="0075127C"/>
    <w:rsid w:val="00752F55"/>
    <w:rsid w:val="007870AA"/>
    <w:rsid w:val="0079443C"/>
    <w:rsid w:val="007A35CA"/>
    <w:rsid w:val="007C09A7"/>
    <w:rsid w:val="007C57D1"/>
    <w:rsid w:val="007C7C26"/>
    <w:rsid w:val="007E1950"/>
    <w:rsid w:val="007F40E5"/>
    <w:rsid w:val="00804B0B"/>
    <w:rsid w:val="008477F7"/>
    <w:rsid w:val="00851EEA"/>
    <w:rsid w:val="00853C02"/>
    <w:rsid w:val="00885FFC"/>
    <w:rsid w:val="00891C0B"/>
    <w:rsid w:val="0089329D"/>
    <w:rsid w:val="008A5D96"/>
    <w:rsid w:val="00901538"/>
    <w:rsid w:val="0093730E"/>
    <w:rsid w:val="00954404"/>
    <w:rsid w:val="009669AD"/>
    <w:rsid w:val="0097385E"/>
    <w:rsid w:val="009753C6"/>
    <w:rsid w:val="00983F63"/>
    <w:rsid w:val="00984E52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0FFF"/>
    <w:rsid w:val="009D1F3B"/>
    <w:rsid w:val="009D6DFE"/>
    <w:rsid w:val="009E4F5E"/>
    <w:rsid w:val="009F1579"/>
    <w:rsid w:val="009F6D9F"/>
    <w:rsid w:val="00A00DB3"/>
    <w:rsid w:val="00A03022"/>
    <w:rsid w:val="00A05FB8"/>
    <w:rsid w:val="00A22BCF"/>
    <w:rsid w:val="00A374DF"/>
    <w:rsid w:val="00A60430"/>
    <w:rsid w:val="00A6241D"/>
    <w:rsid w:val="00A76CDE"/>
    <w:rsid w:val="00A776C9"/>
    <w:rsid w:val="00A824EA"/>
    <w:rsid w:val="00A87584"/>
    <w:rsid w:val="00AB3200"/>
    <w:rsid w:val="00AC09EC"/>
    <w:rsid w:val="00AE0CC3"/>
    <w:rsid w:val="00AF28F8"/>
    <w:rsid w:val="00B21450"/>
    <w:rsid w:val="00B26207"/>
    <w:rsid w:val="00B319FE"/>
    <w:rsid w:val="00B336A1"/>
    <w:rsid w:val="00B37254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43951"/>
    <w:rsid w:val="00C6140F"/>
    <w:rsid w:val="00C65A6E"/>
    <w:rsid w:val="00C806CE"/>
    <w:rsid w:val="00C83C65"/>
    <w:rsid w:val="00C8521D"/>
    <w:rsid w:val="00C9050A"/>
    <w:rsid w:val="00CF0B39"/>
    <w:rsid w:val="00D03BDF"/>
    <w:rsid w:val="00D046B7"/>
    <w:rsid w:val="00D16E3B"/>
    <w:rsid w:val="00D430AC"/>
    <w:rsid w:val="00D431F1"/>
    <w:rsid w:val="00D612E9"/>
    <w:rsid w:val="00D825DF"/>
    <w:rsid w:val="00D92917"/>
    <w:rsid w:val="00DA617B"/>
    <w:rsid w:val="00DC0D85"/>
    <w:rsid w:val="00DC1FBD"/>
    <w:rsid w:val="00DC44D2"/>
    <w:rsid w:val="00DD286D"/>
    <w:rsid w:val="00E25E49"/>
    <w:rsid w:val="00E3743B"/>
    <w:rsid w:val="00E421D1"/>
    <w:rsid w:val="00E615D9"/>
    <w:rsid w:val="00E72747"/>
    <w:rsid w:val="00E745E0"/>
    <w:rsid w:val="00E86FE3"/>
    <w:rsid w:val="00EA1436"/>
    <w:rsid w:val="00EC5257"/>
    <w:rsid w:val="00ED28FD"/>
    <w:rsid w:val="00ED4E78"/>
    <w:rsid w:val="00F943B5"/>
    <w:rsid w:val="00FB3465"/>
    <w:rsid w:val="00FD18D0"/>
    <w:rsid w:val="00FE20DD"/>
    <w:rsid w:val="00FE3307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612E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612E9"/>
    <w:rPr>
      <w:sz w:val="20"/>
      <w:szCs w:val="20"/>
    </w:rPr>
  </w:style>
  <w:style w:type="table" w:styleId="TableGrid">
    <w:name w:val="Table Grid"/>
    <w:basedOn w:val="TableNormal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64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1D1"/>
    <w:rPr>
      <w:rFonts w:ascii="MingLiU" w:eastAsia="MingLiU" w:hAnsi="MingLiU" w:cs="MingLiU"/>
    </w:rPr>
  </w:style>
  <w:style w:type="paragraph" w:styleId="ListParagraph">
    <w:name w:val="List Paragraph"/>
    <w:basedOn w:val="Normal"/>
    <w:uiPriority w:val="34"/>
    <w:qFormat/>
    <w:rsid w:val="00891C0B"/>
    <w:pPr>
      <w:ind w:leftChars="200" w:left="480"/>
    </w:pPr>
  </w:style>
  <w:style w:type="paragraph" w:styleId="Revision">
    <w:name w:val="Revision"/>
    <w:hidden/>
    <w:uiPriority w:val="99"/>
    <w:semiHidden/>
    <w:rsid w:val="003B5A5E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Stanley Owen</cp:lastModifiedBy>
  <cp:revision>179</cp:revision>
  <dcterms:created xsi:type="dcterms:W3CDTF">2019-01-17T07:16:00Z</dcterms:created>
  <dcterms:modified xsi:type="dcterms:W3CDTF">2025-03-20T10:46:00Z</dcterms:modified>
</cp:coreProperties>
</file>