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6014D" w14:textId="77777777" w:rsidR="00BF4C11" w:rsidRPr="00771074" w:rsidRDefault="003443AD">
      <w:pPr>
        <w:jc w:val="center"/>
        <w:rPr>
          <w:rFonts w:eastAsia="DFKai-SB"/>
          <w:b/>
        </w:rPr>
      </w:pPr>
      <w:r w:rsidRPr="00771074">
        <w:rPr>
          <w:rFonts w:eastAsia="DFKai-SB"/>
          <w:b/>
          <w:sz w:val="32"/>
          <w:szCs w:val="32"/>
        </w:rPr>
        <w:t>CPP Problem Design</w:t>
      </w:r>
    </w:p>
    <w:tbl>
      <w:tblPr>
        <w:tblStyle w:val="a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771074" w14:paraId="7896014F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896014E" w14:textId="77777777" w:rsidR="00BF4C11" w:rsidRPr="00771074" w:rsidRDefault="003443AD" w:rsidP="00BC290F">
            <w:pPr>
              <w:jc w:val="both"/>
              <w:rPr>
                <w:rFonts w:eastAsia="DFKai-SB"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>Subject</w:t>
            </w:r>
            <w:r w:rsidR="00B21450" w:rsidRPr="00771074">
              <w:rPr>
                <w:rFonts w:eastAsia="DFKai-SB"/>
                <w:b/>
                <w:sz w:val="28"/>
                <w:szCs w:val="28"/>
              </w:rPr>
              <w:t>:</w:t>
            </w:r>
            <w:r w:rsidR="00A565E5" w:rsidRPr="00771074">
              <w:rPr>
                <w:rFonts w:eastAsia="DFKai-SB"/>
              </w:rPr>
              <w:t xml:space="preserve"> </w:t>
            </w:r>
            <w:r w:rsidR="00BE45FE" w:rsidRPr="00771074">
              <w:rPr>
                <w:rFonts w:eastAsia="DFKai-SB"/>
                <w:b/>
                <w:sz w:val="28"/>
              </w:rPr>
              <w:t>Design Month Class</w:t>
            </w:r>
          </w:p>
        </w:tc>
      </w:tr>
      <w:tr w:rsidR="00BF4C11" w:rsidRPr="00771074" w14:paraId="78960151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8960150" w14:textId="77777777" w:rsidR="00BF4C11" w:rsidRPr="00771074" w:rsidRDefault="003443AD">
            <w:pPr>
              <w:jc w:val="both"/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 xml:space="preserve">Contributor: </w:t>
            </w:r>
            <w:r w:rsidR="00A565E5" w:rsidRPr="00771074">
              <w:rPr>
                <w:rFonts w:eastAsia="DFKai-SB"/>
                <w:b/>
                <w:sz w:val="28"/>
                <w:szCs w:val="28"/>
              </w:rPr>
              <w:t>陳俊儒</w:t>
            </w:r>
            <w:r w:rsidR="00A565E5" w:rsidRPr="00771074">
              <w:rPr>
                <w:rFonts w:eastAsia="DFKai-SB"/>
                <w:b/>
                <w:sz w:val="28"/>
                <w:szCs w:val="28"/>
              </w:rPr>
              <w:t>,</w:t>
            </w:r>
            <w:r w:rsidR="004C640D" w:rsidRPr="00771074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A565E5" w:rsidRPr="00771074">
              <w:rPr>
                <w:rFonts w:eastAsia="DFKai-SB"/>
                <w:b/>
                <w:sz w:val="28"/>
                <w:szCs w:val="28"/>
              </w:rPr>
              <w:t>林承達</w:t>
            </w:r>
            <w:r w:rsidR="00A565E5" w:rsidRPr="00771074">
              <w:rPr>
                <w:rFonts w:eastAsia="DFKai-SB"/>
                <w:b/>
                <w:sz w:val="28"/>
                <w:szCs w:val="28"/>
              </w:rPr>
              <w:t>,</w:t>
            </w:r>
            <w:r w:rsidR="004C640D" w:rsidRPr="00771074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A565E5" w:rsidRPr="00771074">
              <w:rPr>
                <w:rFonts w:eastAsia="DFKai-SB"/>
                <w:b/>
                <w:sz w:val="28"/>
                <w:szCs w:val="28"/>
              </w:rPr>
              <w:t>廖宣瑋</w:t>
            </w:r>
          </w:p>
        </w:tc>
      </w:tr>
      <w:tr w:rsidR="00BF4C11" w:rsidRPr="00771074" w14:paraId="7896016D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8960152" w14:textId="77777777" w:rsidR="00BF4C11" w:rsidRPr="00771074" w:rsidRDefault="003443AD">
            <w:pPr>
              <w:jc w:val="both"/>
              <w:rPr>
                <w:rFonts w:eastAsia="DFKai-SB"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>Main testing concept</w:t>
            </w:r>
            <w:r w:rsidR="00A22BCF" w:rsidRPr="00771074">
              <w:rPr>
                <w:rFonts w:eastAsia="DFKai-SB"/>
                <w:b/>
                <w:sz w:val="28"/>
                <w:szCs w:val="28"/>
              </w:rPr>
              <w:t>:</w:t>
            </w:r>
          </w:p>
          <w:p w14:paraId="78960153" w14:textId="77777777" w:rsidR="0098654C" w:rsidRPr="00771074" w:rsidRDefault="0098654C">
            <w:pPr>
              <w:jc w:val="both"/>
              <w:rPr>
                <w:rFonts w:eastAsia="DFKai-SB"/>
                <w:sz w:val="28"/>
                <w:szCs w:val="28"/>
              </w:rPr>
            </w:pPr>
          </w:p>
          <w:tbl>
            <w:tblPr>
              <w:tblStyle w:val="a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771074" w14:paraId="7896015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78960154" w14:textId="77777777" w:rsidR="00BF4C11" w:rsidRPr="00771074" w:rsidRDefault="003443AD">
                  <w:pPr>
                    <w:jc w:val="center"/>
                    <w:rPr>
                      <w:rFonts w:eastAsia="DFKai-SB"/>
                      <w:b/>
                    </w:rPr>
                  </w:pPr>
                  <w:r w:rsidRPr="00771074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78960155" w14:textId="77777777" w:rsidR="00BF4C11" w:rsidRPr="00771074" w:rsidRDefault="003443AD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771074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771074" w14:paraId="7896016B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78960157" w14:textId="77777777" w:rsidR="00BF4C11" w:rsidRPr="00771074" w:rsidRDefault="00C83C65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■ </w:t>
                  </w:r>
                  <w:r w:rsidR="003443AD" w:rsidRPr="00771074">
                    <w:rPr>
                      <w:rFonts w:eastAsia="DFKai-SB"/>
                      <w:sz w:val="18"/>
                      <w:szCs w:val="18"/>
                    </w:rPr>
                    <w:t xml:space="preserve">C++ BASICS </w:t>
                  </w:r>
                </w:p>
                <w:p w14:paraId="78960158" w14:textId="77777777" w:rsidR="00BF4C11" w:rsidRPr="00771074" w:rsidRDefault="004152DC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0B48C5" w:rsidRPr="00771074">
                    <w:rPr>
                      <w:rFonts w:eastAsia="DFKai-SB"/>
                      <w:sz w:val="18"/>
                      <w:szCs w:val="18"/>
                    </w:rPr>
                    <w:t xml:space="preserve"> </w:t>
                  </w:r>
                  <w:r w:rsidR="003443AD" w:rsidRPr="00771074">
                    <w:rPr>
                      <w:rFonts w:eastAsia="DFKai-SB"/>
                      <w:sz w:val="18"/>
                      <w:szCs w:val="18"/>
                    </w:rPr>
                    <w:t xml:space="preserve">FLOW OF CONTROL </w:t>
                  </w:r>
                </w:p>
                <w:p w14:paraId="78960159" w14:textId="77777777" w:rsidR="00BF4C11" w:rsidRPr="00771074" w:rsidRDefault="009B69FB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3443AD" w:rsidRPr="00771074">
                    <w:rPr>
                      <w:rFonts w:eastAsia="DFKai-SB"/>
                      <w:sz w:val="18"/>
                      <w:szCs w:val="18"/>
                    </w:rPr>
                    <w:t xml:space="preserve"> FUNCTION BASICS </w:t>
                  </w:r>
                </w:p>
                <w:p w14:paraId="7896015A" w14:textId="77777777"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7896015B" w14:textId="77777777" w:rsidR="00BF4C11" w:rsidRPr="00771074" w:rsidRDefault="000B48C5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</w:t>
                  </w:r>
                  <w:r w:rsidR="003443AD" w:rsidRPr="00771074">
                    <w:rPr>
                      <w:rFonts w:eastAsia="DFKai-SB"/>
                      <w:sz w:val="18"/>
                      <w:szCs w:val="18"/>
                    </w:rPr>
                    <w:t xml:space="preserve">ARRAYS </w:t>
                  </w:r>
                </w:p>
                <w:p w14:paraId="7896015C" w14:textId="77777777" w:rsidR="00BF4C11" w:rsidRPr="00771074" w:rsidRDefault="000B48C5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3443AD" w:rsidRPr="00771074">
                    <w:rPr>
                      <w:rFonts w:eastAsia="DFKai-SB"/>
                      <w:sz w:val="18"/>
                      <w:szCs w:val="18"/>
                    </w:rPr>
                    <w:t xml:space="preserve"> STRUCTURES AND CLASSES </w:t>
                  </w:r>
                </w:p>
                <w:p w14:paraId="7896015D" w14:textId="77777777" w:rsidR="00BF4C11" w:rsidRPr="00771074" w:rsidRDefault="000B48C5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3443AD" w:rsidRPr="00771074">
                    <w:rPr>
                      <w:rFonts w:eastAsia="DFKai-SB"/>
                      <w:sz w:val="18"/>
                      <w:szCs w:val="18"/>
                    </w:rPr>
                    <w:t xml:space="preserve"> CONSTRUCTORS AND OTHER TOOLS </w:t>
                  </w:r>
                </w:p>
                <w:p w14:paraId="7896015E" w14:textId="77777777"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771074">
                    <w:rPr>
                      <w:rFonts w:eastAsia="DFKai-SB"/>
                      <w:sz w:val="18"/>
                      <w:szCs w:val="18"/>
                    </w:rPr>
                    <w:t>FRIENDS,AND</w:t>
                  </w:r>
                  <w:proofErr w:type="gramEnd"/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 REFERENCES </w:t>
                  </w:r>
                </w:p>
                <w:p w14:paraId="7896015F" w14:textId="77777777" w:rsidR="00BF4C11" w:rsidRPr="00771074" w:rsidRDefault="000B48C5">
                  <w:pPr>
                    <w:rPr>
                      <w:rFonts w:eastAsia="DFKai-SB"/>
                      <w:sz w:val="18"/>
                      <w:szCs w:val="18"/>
                    </w:rPr>
                  </w:pPr>
                  <w:proofErr w:type="gramStart"/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</w:t>
                  </w:r>
                  <w:r w:rsidR="003443AD" w:rsidRPr="00771074">
                    <w:rPr>
                      <w:rFonts w:eastAsia="DFKai-SB"/>
                      <w:sz w:val="18"/>
                      <w:szCs w:val="18"/>
                    </w:rPr>
                    <w:t xml:space="preserve"> STRINGS</w:t>
                  </w:r>
                  <w:proofErr w:type="gramEnd"/>
                  <w:r w:rsidR="003443AD" w:rsidRPr="00771074">
                    <w:rPr>
                      <w:rFonts w:eastAsia="DFKai-SB"/>
                      <w:sz w:val="18"/>
                      <w:szCs w:val="18"/>
                    </w:rPr>
                    <w:t xml:space="preserve"> </w:t>
                  </w:r>
                </w:p>
                <w:p w14:paraId="78960160" w14:textId="77777777"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78960161" w14:textId="77777777"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78960162" w14:textId="77777777" w:rsidR="00BF4C11" w:rsidRPr="00771074" w:rsidRDefault="000B48C5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</w:t>
                  </w:r>
                  <w:r w:rsidR="003443AD" w:rsidRPr="00771074">
                    <w:rPr>
                      <w:rFonts w:eastAsia="DFKai-SB"/>
                      <w:sz w:val="18"/>
                      <w:szCs w:val="18"/>
                    </w:rPr>
                    <w:t xml:space="preserve">STREAMS AND FILE I/O </w:t>
                  </w:r>
                </w:p>
                <w:p w14:paraId="78960163" w14:textId="77777777"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RECURSION </w:t>
                  </w:r>
                </w:p>
                <w:p w14:paraId="78960164" w14:textId="77777777"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14:paraId="78960165" w14:textId="77777777"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78960166" w14:textId="77777777" w:rsidR="00BF4C11" w:rsidRPr="00771074" w:rsidRDefault="009A2D8E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1D5392" w:rsidRPr="00771074">
                    <w:rPr>
                      <w:rFonts w:eastAsia="DFKai-SB"/>
                      <w:sz w:val="18"/>
                      <w:szCs w:val="18"/>
                    </w:rPr>
                    <w:t xml:space="preserve"> </w:t>
                  </w:r>
                  <w:r w:rsidR="003443AD" w:rsidRPr="00771074">
                    <w:rPr>
                      <w:rFonts w:eastAsia="DFKai-SB"/>
                      <w:sz w:val="18"/>
                      <w:szCs w:val="18"/>
                    </w:rPr>
                    <w:t xml:space="preserve">TEMPLATES </w:t>
                  </w:r>
                </w:p>
                <w:p w14:paraId="78960167" w14:textId="77777777"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14:paraId="78960168" w14:textId="77777777"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14:paraId="78960169" w14:textId="77777777"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7896016A" w14:textId="77777777"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7896016C" w14:textId="77777777" w:rsidR="00BF4C11" w:rsidRPr="00771074" w:rsidRDefault="00BF4C11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BF4C11" w:rsidRPr="00771074" w14:paraId="7896019C" w14:textId="77777777">
        <w:trPr>
          <w:trHeight w:val="3280"/>
        </w:trPr>
        <w:tc>
          <w:tcPr>
            <w:tcW w:w="9634" w:type="dxa"/>
          </w:tcPr>
          <w:p w14:paraId="7896016E" w14:textId="77777777" w:rsidR="00BF4C11" w:rsidRPr="00771074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>Description:</w:t>
            </w:r>
          </w:p>
          <w:p w14:paraId="7896016F" w14:textId="77777777" w:rsidR="002C3AD6" w:rsidRPr="00771074" w:rsidRDefault="008A7F58" w:rsidP="008A7F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Please define a class named </w:t>
            </w:r>
            <w:r w:rsidRPr="00771074">
              <w:rPr>
                <w:b/>
                <w:bCs/>
                <w:color w:val="000000"/>
                <w:sz w:val="26"/>
                <w:szCs w:val="26"/>
              </w:rPr>
              <w:t>Month</w:t>
            </w:r>
            <w:r w:rsidRPr="00771074">
              <w:rPr>
                <w:color w:val="000000"/>
                <w:sz w:val="26"/>
                <w:szCs w:val="26"/>
              </w:rPr>
              <w:t xml:space="preserve"> to display the formatted month. </w:t>
            </w:r>
          </w:p>
          <w:p w14:paraId="78960170" w14:textId="77777777" w:rsidR="002C3AD6" w:rsidRPr="00771074" w:rsidRDefault="002C3AD6" w:rsidP="008A7F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14:paraId="78960171" w14:textId="77777777" w:rsidR="002C3AD6" w:rsidRDefault="002C3AD6" w:rsidP="002C3AD6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bookmarkStart w:id="0" w:name="OLE_LINK49"/>
            <w:bookmarkStart w:id="1" w:name="OLE_LINK50"/>
            <w:r w:rsidRPr="00771074">
              <w:rPr>
                <w:color w:val="000000"/>
                <w:sz w:val="26"/>
                <w:szCs w:val="26"/>
                <w:lang w:eastAsia="zh-CN"/>
              </w:rPr>
              <w:t xml:space="preserve">The </w:t>
            </w:r>
            <w:bookmarkStart w:id="2" w:name="OLE_LINK51"/>
            <w:bookmarkStart w:id="3" w:name="OLE_LINK52"/>
            <w:bookmarkStart w:id="4" w:name="OLE_LINK73"/>
            <w:r w:rsidRPr="00771074">
              <w:rPr>
                <w:b/>
                <w:bCs/>
                <w:color w:val="000000"/>
                <w:sz w:val="26"/>
                <w:szCs w:val="26"/>
                <w:lang w:eastAsia="zh-CN"/>
              </w:rPr>
              <w:t>abbreviation</w:t>
            </w:r>
            <w:r w:rsidRPr="00771074">
              <w:rPr>
                <w:color w:val="000000"/>
                <w:sz w:val="26"/>
                <w:szCs w:val="26"/>
                <w:lang w:eastAsia="zh-CN"/>
              </w:rPr>
              <w:t xml:space="preserve"> </w:t>
            </w:r>
            <w:bookmarkEnd w:id="2"/>
            <w:bookmarkEnd w:id="3"/>
            <w:bookmarkEnd w:id="4"/>
            <w:r w:rsidRPr="00771074">
              <w:rPr>
                <w:color w:val="000000"/>
                <w:sz w:val="26"/>
                <w:szCs w:val="26"/>
                <w:lang w:eastAsia="zh-CN"/>
              </w:rPr>
              <w:t>of a month in this exercise is the first three letters of the name with initial capitalization.</w:t>
            </w:r>
          </w:p>
          <w:p w14:paraId="78960172" w14:textId="77777777" w:rsidR="009C5BDC" w:rsidRPr="009C5BDC" w:rsidRDefault="009C5BDC" w:rsidP="009C5B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bookmarkEnd w:id="0"/>
          <w:bookmarkEnd w:id="1"/>
          <w:p w14:paraId="78960173" w14:textId="77777777" w:rsidR="008A7F58" w:rsidRPr="00771074" w:rsidRDefault="008A7F58" w:rsidP="002C3AD6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This class has only one variable </w:t>
            </w:r>
            <w:r w:rsidRPr="00771074">
              <w:rPr>
                <w:b/>
                <w:bCs/>
                <w:color w:val="000000"/>
                <w:sz w:val="26"/>
                <w:szCs w:val="26"/>
              </w:rPr>
              <w:t>month</w:t>
            </w:r>
            <w:r w:rsidR="00771074">
              <w:rPr>
                <w:b/>
                <w:bCs/>
                <w:color w:val="000000"/>
                <w:sz w:val="26"/>
                <w:szCs w:val="26"/>
              </w:rPr>
              <w:t>(int)</w:t>
            </w:r>
            <w:r w:rsidR="00771074">
              <w:rPr>
                <w:bCs/>
                <w:color w:val="000000"/>
                <w:sz w:val="26"/>
                <w:szCs w:val="26"/>
              </w:rPr>
              <w:t xml:space="preserve"> for</w:t>
            </w:r>
            <w:r w:rsidR="00771074" w:rsidRPr="00771074">
              <w:rPr>
                <w:bCs/>
                <w:color w:val="000000"/>
                <w:sz w:val="26"/>
                <w:szCs w:val="26"/>
              </w:rPr>
              <w:t xml:space="preserve"> use as</w:t>
            </w:r>
            <w:r w:rsidRPr="00771074">
              <w:rPr>
                <w:color w:val="000000"/>
                <w:sz w:val="26"/>
                <w:szCs w:val="26"/>
              </w:rPr>
              <w:t xml:space="preserve"> stor</w:t>
            </w:r>
            <w:r w:rsidR="00771074">
              <w:rPr>
                <w:color w:val="000000"/>
                <w:sz w:val="26"/>
                <w:szCs w:val="26"/>
              </w:rPr>
              <w:t>ing</w:t>
            </w:r>
            <w:r w:rsidRPr="00771074">
              <w:rPr>
                <w:color w:val="000000"/>
                <w:sz w:val="26"/>
                <w:szCs w:val="26"/>
              </w:rPr>
              <w:t xml:space="preserve"> the current month.</w:t>
            </w:r>
          </w:p>
          <w:p w14:paraId="78960174" w14:textId="77777777" w:rsidR="008A7F58" w:rsidRPr="00771074" w:rsidRDefault="008A7F58" w:rsidP="008A7F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14:paraId="78960175" w14:textId="77777777" w:rsidR="008A7F58" w:rsidRPr="00771074" w:rsidRDefault="008A7F58" w:rsidP="008A7F5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>This class has three constructors:</w:t>
            </w:r>
          </w:p>
          <w:p w14:paraId="78960176" w14:textId="77777777" w:rsidR="008A7F58" w:rsidRPr="00771074" w:rsidRDefault="008A7F58" w:rsidP="002C3AD6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proofErr w:type="gramStart"/>
            <w:r w:rsidRPr="00771074">
              <w:rPr>
                <w:b/>
                <w:bCs/>
                <w:color w:val="000000"/>
                <w:sz w:val="26"/>
                <w:szCs w:val="26"/>
              </w:rPr>
              <w:t>Month(</w:t>
            </w:r>
            <w:proofErr w:type="gramEnd"/>
            <w:r w:rsidRPr="00771074">
              <w:rPr>
                <w:b/>
                <w:bCs/>
                <w:color w:val="000000"/>
                <w:sz w:val="26"/>
                <w:szCs w:val="26"/>
              </w:rPr>
              <w:t>)</w:t>
            </w:r>
            <w:bookmarkStart w:id="5" w:name="OLE_LINK57"/>
            <w:bookmarkStart w:id="6" w:name="OLE_LINK58"/>
            <w:r w:rsidR="00771074">
              <w:rPr>
                <w:rFonts w:hint="eastAsia"/>
                <w:color w:val="000000"/>
                <w:sz w:val="26"/>
                <w:szCs w:val="26"/>
              </w:rPr>
              <w:t>:</w:t>
            </w:r>
            <w:r w:rsidR="00771074">
              <w:rPr>
                <w:color w:val="000000"/>
                <w:sz w:val="26"/>
                <w:szCs w:val="26"/>
              </w:rPr>
              <w:t xml:space="preserve"> </w:t>
            </w:r>
            <w:r w:rsidR="00771074">
              <w:rPr>
                <w:color w:val="000000"/>
                <w:sz w:val="26"/>
                <w:szCs w:val="26"/>
                <w:lang w:eastAsia="zh-CN"/>
              </w:rPr>
              <w:t>C</w:t>
            </w:r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 xml:space="preserve">onstruct </w:t>
            </w:r>
            <w:bookmarkEnd w:id="5"/>
            <w:bookmarkEnd w:id="6"/>
            <w:r w:rsidRPr="00771074">
              <w:rPr>
                <w:color w:val="000000"/>
                <w:sz w:val="26"/>
                <w:szCs w:val="26"/>
                <w:lang w:eastAsia="zh-CN"/>
              </w:rPr>
              <w:t>a</w:t>
            </w:r>
            <w:r w:rsidRPr="00771074">
              <w:rPr>
                <w:color w:val="000000"/>
                <w:sz w:val="26"/>
                <w:szCs w:val="26"/>
              </w:rPr>
              <w:t xml:space="preserve"> Month class that defaults to January.</w:t>
            </w:r>
          </w:p>
          <w:p w14:paraId="78960177" w14:textId="77777777" w:rsidR="008A7F58" w:rsidRPr="00771074" w:rsidRDefault="008A7F58" w:rsidP="00EB79BD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proofErr w:type="gramStart"/>
            <w:r w:rsidRPr="00771074">
              <w:rPr>
                <w:b/>
                <w:bCs/>
                <w:color w:val="000000"/>
                <w:sz w:val="26"/>
                <w:szCs w:val="26"/>
              </w:rPr>
              <w:t>Month(</w:t>
            </w:r>
            <w:proofErr w:type="gramEnd"/>
            <w:r w:rsidRPr="00771074">
              <w:rPr>
                <w:b/>
                <w:bCs/>
                <w:color w:val="000000"/>
                <w:sz w:val="26"/>
                <w:szCs w:val="26"/>
              </w:rPr>
              <w:t>char</w:t>
            </w:r>
            <w:r w:rsidR="00EB79BD" w:rsidRPr="00771074">
              <w:rPr>
                <w:b/>
                <w:bCs/>
                <w:color w:val="000000"/>
                <w:sz w:val="26"/>
                <w:szCs w:val="26"/>
              </w:rPr>
              <w:t xml:space="preserve"> first, char second, char third</w:t>
            </w:r>
            <w:r w:rsidRPr="00771074">
              <w:rPr>
                <w:b/>
                <w:bCs/>
                <w:color w:val="000000"/>
                <w:sz w:val="26"/>
                <w:szCs w:val="26"/>
              </w:rPr>
              <w:t>)</w:t>
            </w:r>
            <w:bookmarkStart w:id="7" w:name="OLE_LINK47"/>
            <w:bookmarkStart w:id="8" w:name="OLE_LINK48"/>
            <w:bookmarkStart w:id="9" w:name="OLE_LINK74"/>
            <w:bookmarkStart w:id="10" w:name="OLE_LINK75"/>
            <w:r w:rsidR="00771074">
              <w:rPr>
                <w:rFonts w:hint="eastAsia"/>
                <w:color w:val="000000"/>
                <w:sz w:val="26"/>
                <w:szCs w:val="26"/>
              </w:rPr>
              <w:t>:</w:t>
            </w:r>
            <w:r w:rsidR="00771074">
              <w:rPr>
                <w:color w:val="000000"/>
                <w:sz w:val="26"/>
                <w:szCs w:val="26"/>
              </w:rPr>
              <w:t xml:space="preserve"> </w:t>
            </w:r>
            <w:r w:rsidR="00771074">
              <w:rPr>
                <w:color w:val="000000"/>
                <w:sz w:val="26"/>
                <w:szCs w:val="26"/>
                <w:lang w:eastAsia="zh-CN"/>
              </w:rPr>
              <w:t>U</w:t>
            </w:r>
            <w:r w:rsidRPr="00771074">
              <w:rPr>
                <w:color w:val="000000"/>
                <w:sz w:val="26"/>
                <w:szCs w:val="26"/>
              </w:rPr>
              <w:t xml:space="preserve">se the </w:t>
            </w:r>
            <w:bookmarkEnd w:id="7"/>
            <w:bookmarkEnd w:id="8"/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 xml:space="preserve">given </w:t>
            </w:r>
            <w:bookmarkStart w:id="11" w:name="OLE_LINK55"/>
            <w:bookmarkStart w:id="12" w:name="OLE_LINK56"/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>abbreviation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bookmarkEnd w:id="11"/>
            <w:bookmarkEnd w:id="12"/>
            <w:r w:rsidRPr="00771074">
              <w:rPr>
                <w:color w:val="000000"/>
                <w:sz w:val="26"/>
                <w:szCs w:val="26"/>
              </w:rPr>
              <w:t xml:space="preserve">to </w:t>
            </w:r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 xml:space="preserve">construct </w:t>
            </w:r>
            <w:r w:rsidRPr="00771074">
              <w:rPr>
                <w:color w:val="000000"/>
                <w:sz w:val="26"/>
                <w:szCs w:val="26"/>
              </w:rPr>
              <w:t>the Month class</w:t>
            </w:r>
            <w:r w:rsidR="00EB79BD" w:rsidRPr="00771074">
              <w:rPr>
                <w:color w:val="000000"/>
                <w:sz w:val="26"/>
                <w:szCs w:val="26"/>
              </w:rPr>
              <w:t xml:space="preserve">, </w:t>
            </w:r>
            <w:r w:rsidR="00EB79BD" w:rsidRPr="00771074">
              <w:rPr>
                <w:color w:val="000000"/>
                <w:sz w:val="26"/>
                <w:szCs w:val="26"/>
                <w:lang w:eastAsia="zh-CN"/>
              </w:rPr>
              <w:t>the parameter</w:t>
            </w:r>
            <w:r w:rsidR="007A2606">
              <w:rPr>
                <w:color w:val="000000"/>
                <w:sz w:val="26"/>
                <w:szCs w:val="26"/>
                <w:lang w:eastAsia="zh-CN"/>
              </w:rPr>
              <w:t>s</w:t>
            </w:r>
            <w:r w:rsidR="00EB79BD" w:rsidRPr="00771074">
              <w:rPr>
                <w:color w:val="000000"/>
                <w:sz w:val="26"/>
                <w:szCs w:val="26"/>
                <w:lang w:eastAsia="zh-CN"/>
              </w:rPr>
              <w:t xml:space="preserve"> </w:t>
            </w:r>
            <w:bookmarkStart w:id="13" w:name="OLE_LINK76"/>
            <w:bookmarkStart w:id="14" w:name="OLE_LINK77"/>
            <w:bookmarkStart w:id="15" w:name="OLE_LINK78"/>
            <w:bookmarkStart w:id="16" w:name="OLE_LINK79"/>
            <w:r w:rsidR="00EB79BD" w:rsidRPr="00771074">
              <w:rPr>
                <w:color w:val="000000"/>
                <w:sz w:val="26"/>
                <w:szCs w:val="26"/>
                <w:lang w:eastAsia="zh-CN"/>
              </w:rPr>
              <w:t>represent</w:t>
            </w:r>
            <w:bookmarkEnd w:id="13"/>
            <w:bookmarkEnd w:id="14"/>
            <w:r w:rsidR="00EB79BD" w:rsidRPr="00771074">
              <w:rPr>
                <w:color w:val="000000"/>
                <w:sz w:val="26"/>
                <w:szCs w:val="26"/>
                <w:lang w:eastAsia="zh-CN"/>
              </w:rPr>
              <w:t xml:space="preserve"> each letter of the abbreviation</w:t>
            </w:r>
            <w:bookmarkEnd w:id="15"/>
            <w:bookmarkEnd w:id="16"/>
            <w:r w:rsidRPr="00771074">
              <w:rPr>
                <w:color w:val="000000"/>
                <w:sz w:val="26"/>
                <w:szCs w:val="26"/>
              </w:rPr>
              <w:t>.</w:t>
            </w:r>
          </w:p>
          <w:p w14:paraId="78960178" w14:textId="77777777" w:rsidR="002C3AD6" w:rsidRPr="00771074" w:rsidRDefault="008A7F58" w:rsidP="00AA0DAD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eastAsia="DFKai-SB"/>
                <w:szCs w:val="28"/>
              </w:rPr>
            </w:pPr>
            <w:bookmarkStart w:id="17" w:name="OLE_LINK59"/>
            <w:bookmarkStart w:id="18" w:name="OLE_LINK60"/>
            <w:bookmarkEnd w:id="9"/>
            <w:bookmarkEnd w:id="10"/>
            <w:proofErr w:type="gramStart"/>
            <w:r w:rsidRPr="00771074">
              <w:rPr>
                <w:b/>
                <w:bCs/>
                <w:color w:val="000000"/>
                <w:sz w:val="26"/>
                <w:szCs w:val="26"/>
              </w:rPr>
              <w:t>Month(</w:t>
            </w:r>
            <w:proofErr w:type="gramEnd"/>
            <w:r w:rsidRPr="00771074">
              <w:rPr>
                <w:b/>
                <w:bCs/>
                <w:color w:val="000000"/>
                <w:sz w:val="26"/>
                <w:szCs w:val="26"/>
              </w:rPr>
              <w:t xml:space="preserve">int </w:t>
            </w:r>
            <w:bookmarkStart w:id="19" w:name="OLE_LINK53"/>
            <w:bookmarkStart w:id="20" w:name="OLE_LINK54"/>
            <w:proofErr w:type="spellStart"/>
            <w:r w:rsidRPr="00771074">
              <w:rPr>
                <w:b/>
                <w:bCs/>
                <w:color w:val="000000"/>
                <w:sz w:val="26"/>
                <w:szCs w:val="26"/>
              </w:rPr>
              <w:t>monthInt</w:t>
            </w:r>
            <w:bookmarkEnd w:id="19"/>
            <w:bookmarkEnd w:id="20"/>
            <w:proofErr w:type="spellEnd"/>
            <w:r w:rsidRPr="00771074">
              <w:rPr>
                <w:b/>
                <w:bCs/>
                <w:color w:val="000000"/>
                <w:sz w:val="26"/>
                <w:szCs w:val="26"/>
              </w:rPr>
              <w:t>)</w:t>
            </w:r>
            <w:r w:rsidR="00771074">
              <w:rPr>
                <w:rFonts w:hint="eastAsia"/>
                <w:color w:val="000000"/>
                <w:sz w:val="26"/>
                <w:szCs w:val="26"/>
              </w:rPr>
              <w:t>:</w:t>
            </w:r>
            <w:r w:rsidR="00771074">
              <w:rPr>
                <w:color w:val="000000"/>
                <w:sz w:val="26"/>
                <w:szCs w:val="26"/>
              </w:rPr>
              <w:t xml:space="preserve"> </w:t>
            </w:r>
            <w:r w:rsidR="007A2606">
              <w:rPr>
                <w:color w:val="000000"/>
                <w:sz w:val="26"/>
                <w:szCs w:val="26"/>
                <w:lang w:eastAsia="zh-CN"/>
              </w:rPr>
              <w:t>C</w:t>
            </w:r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 xml:space="preserve">onstruct a </w:t>
            </w:r>
            <w:r w:rsidRPr="00771074">
              <w:rPr>
                <w:color w:val="000000"/>
                <w:sz w:val="26"/>
                <w:szCs w:val="26"/>
              </w:rPr>
              <w:t xml:space="preserve">Month class with the value </w:t>
            </w:r>
            <w:r w:rsidR="002C3AD6" w:rsidRPr="00771074">
              <w:rPr>
                <w:color w:val="000000"/>
                <w:sz w:val="26"/>
                <w:szCs w:val="26"/>
              </w:rPr>
              <w:t xml:space="preserve">of </w:t>
            </w:r>
            <w:r w:rsidR="007A2606">
              <w:rPr>
                <w:color w:val="000000"/>
                <w:sz w:val="26"/>
                <w:szCs w:val="26"/>
              </w:rPr>
              <w:t xml:space="preserve"> </w:t>
            </w:r>
            <w:r w:rsidR="002C3AD6" w:rsidRPr="00771074">
              <w:rPr>
                <w:color w:val="000000"/>
                <w:sz w:val="26"/>
                <w:szCs w:val="26"/>
              </w:rPr>
              <w:t>“</w:t>
            </w:r>
            <w:proofErr w:type="spellStart"/>
            <w:r w:rsidR="002C3AD6" w:rsidRPr="00771074">
              <w:rPr>
                <w:color w:val="000000"/>
                <w:sz w:val="26"/>
                <w:szCs w:val="26"/>
              </w:rPr>
              <w:t>monthInt</w:t>
            </w:r>
            <w:proofErr w:type="spellEnd"/>
            <w:r w:rsidR="002C3AD6" w:rsidRPr="00771074">
              <w:rPr>
                <w:color w:val="000000"/>
                <w:sz w:val="26"/>
                <w:szCs w:val="26"/>
              </w:rPr>
              <w:t>”</w:t>
            </w:r>
            <w:r w:rsidRPr="00771074">
              <w:rPr>
                <w:color w:val="000000"/>
                <w:sz w:val="26"/>
                <w:szCs w:val="26"/>
              </w:rPr>
              <w:t>.</w:t>
            </w:r>
          </w:p>
          <w:bookmarkEnd w:id="17"/>
          <w:bookmarkEnd w:id="18"/>
          <w:p w14:paraId="78960179" w14:textId="77777777" w:rsidR="00EA1436" w:rsidRPr="00771074" w:rsidRDefault="002C3AD6" w:rsidP="002C3AD6">
            <w:pPr>
              <w:pStyle w:val="ListParagraph"/>
              <w:ind w:leftChars="0" w:left="845"/>
              <w:rPr>
                <w:rFonts w:eastAsia="DFKai-SB"/>
                <w:szCs w:val="28"/>
              </w:rPr>
            </w:pPr>
            <w:r w:rsidRPr="00771074">
              <w:rPr>
                <w:rFonts w:eastAsia="DFKai-SB"/>
                <w:szCs w:val="28"/>
              </w:rPr>
              <w:t>**</w:t>
            </w:r>
            <w:r w:rsidR="00AA0DAD" w:rsidRPr="00771074">
              <w:rPr>
                <w:rFonts w:eastAsia="DFKai-SB"/>
                <w:szCs w:val="28"/>
              </w:rPr>
              <w:t xml:space="preserve">Note that if </w:t>
            </w:r>
            <w:r w:rsidRPr="00771074">
              <w:rPr>
                <w:rFonts w:eastAsia="DFKai-SB"/>
                <w:szCs w:val="28"/>
              </w:rPr>
              <w:t>the given value is invalid</w:t>
            </w:r>
            <w:r w:rsidR="00AA0DAD" w:rsidRPr="00771074">
              <w:rPr>
                <w:rFonts w:eastAsia="DFKai-SB"/>
                <w:szCs w:val="28"/>
              </w:rPr>
              <w:t xml:space="preserve">, </w:t>
            </w:r>
            <w:r w:rsidRPr="00771074">
              <w:rPr>
                <w:rFonts w:eastAsia="DFKai-SB"/>
                <w:szCs w:val="28"/>
              </w:rPr>
              <w:t xml:space="preserve">please </w:t>
            </w:r>
            <w:r w:rsidR="00AA0DAD" w:rsidRPr="00771074">
              <w:rPr>
                <w:rFonts w:eastAsia="DFKai-SB"/>
                <w:szCs w:val="28"/>
              </w:rPr>
              <w:t>set the month to January.</w:t>
            </w:r>
          </w:p>
          <w:p w14:paraId="7896017A" w14:textId="77777777" w:rsidR="002C3AD6" w:rsidRPr="00771074" w:rsidRDefault="002C3AD6" w:rsidP="002C3AD6">
            <w:pPr>
              <w:rPr>
                <w:rFonts w:eastAsia="DFKai-SB"/>
                <w:szCs w:val="28"/>
                <w:lang w:eastAsia="zh-CN"/>
              </w:rPr>
            </w:pPr>
          </w:p>
          <w:p w14:paraId="7896017B" w14:textId="77777777" w:rsidR="00A2384A" w:rsidRPr="00771074" w:rsidRDefault="00A2384A" w:rsidP="00A2384A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rFonts w:eastAsia="DFKai-SB"/>
                <w:szCs w:val="28"/>
                <w:lang w:eastAsia="zh-CN"/>
              </w:rPr>
            </w:pPr>
            <w:r w:rsidRPr="00771074">
              <w:rPr>
                <w:rFonts w:eastAsia="DFKai-SB"/>
                <w:szCs w:val="28"/>
                <w:lang w:eastAsia="zh-CN"/>
              </w:rPr>
              <w:t xml:space="preserve">You </w:t>
            </w:r>
            <w:r w:rsidRPr="00771074">
              <w:rPr>
                <w:color w:val="000000"/>
                <w:sz w:val="26"/>
                <w:szCs w:val="26"/>
              </w:rPr>
              <w:t>are</w:t>
            </w:r>
            <w:r w:rsidRPr="00771074">
              <w:rPr>
                <w:rFonts w:eastAsia="DFKai-SB"/>
                <w:szCs w:val="28"/>
                <w:lang w:eastAsia="zh-CN"/>
              </w:rPr>
              <w:t xml:space="preserve"> required to implement</w:t>
            </w:r>
            <w:r w:rsidR="007A2606">
              <w:rPr>
                <w:rFonts w:eastAsia="DFKai-SB"/>
                <w:szCs w:val="28"/>
                <w:lang w:eastAsia="zh-CN"/>
              </w:rPr>
              <w:t xml:space="preserve"> </w:t>
            </w:r>
            <w:r w:rsidR="00420768">
              <w:rPr>
                <w:color w:val="000000"/>
                <w:sz w:val="26"/>
                <w:szCs w:val="26"/>
              </w:rPr>
              <w:t>the following member functions</w:t>
            </w:r>
            <w:r w:rsidRPr="00771074">
              <w:rPr>
                <w:rFonts w:eastAsia="DFKai-SB"/>
                <w:szCs w:val="28"/>
                <w:lang w:eastAsia="zh-CN"/>
              </w:rPr>
              <w:t>:</w:t>
            </w:r>
          </w:p>
          <w:p w14:paraId="7896017C" w14:textId="77777777" w:rsidR="00A2384A" w:rsidRPr="00771074" w:rsidRDefault="002C3AD6" w:rsidP="00A2384A">
            <w:pPr>
              <w:pStyle w:val="ListParagraph"/>
              <w:numPr>
                <w:ilvl w:val="0"/>
                <w:numId w:val="2"/>
              </w:numPr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771074">
              <w:rPr>
                <w:b/>
                <w:bCs/>
                <w:color w:val="000000"/>
                <w:sz w:val="26"/>
                <w:szCs w:val="26"/>
              </w:rPr>
              <w:t>inputInt</w:t>
            </w:r>
            <w:proofErr w:type="spellEnd"/>
            <w:r w:rsidRPr="00771074">
              <w:rPr>
                <w:b/>
                <w:bCs/>
                <w:color w:val="000000"/>
                <w:sz w:val="26"/>
                <w:szCs w:val="26"/>
              </w:rPr>
              <w:t>(</w:t>
            </w:r>
            <w:proofErr w:type="gramEnd"/>
            <w:r w:rsidRPr="00771074">
              <w:rPr>
                <w:b/>
                <w:bCs/>
                <w:color w:val="000000"/>
                <w:sz w:val="26"/>
                <w:szCs w:val="26"/>
              </w:rPr>
              <w:t>)</w:t>
            </w:r>
            <w:r w:rsidRPr="00771074">
              <w:rPr>
                <w:color w:val="000000"/>
                <w:sz w:val="26"/>
                <w:szCs w:val="26"/>
              </w:rPr>
              <w:t xml:space="preserve">: </w:t>
            </w:r>
          </w:p>
          <w:p w14:paraId="7896017D" w14:textId="77777777" w:rsidR="002C3AD6" w:rsidRPr="00771074" w:rsidRDefault="002C3AD6" w:rsidP="00A2384A">
            <w:pPr>
              <w:pStyle w:val="ListParagraph"/>
              <w:ind w:leftChars="0" w:left="845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Read an int 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Pr="00771074">
              <w:rPr>
                <w:color w:val="000000"/>
                <w:sz w:val="26"/>
                <w:szCs w:val="26"/>
              </w:rPr>
              <w:t>,</w:t>
            </w:r>
            <w:r w:rsidR="007F72AE">
              <w:rPr>
                <w:color w:val="000000"/>
                <w:sz w:val="26"/>
                <w:szCs w:val="26"/>
              </w:rPr>
              <w:t xml:space="preserve"> and</w:t>
            </w:r>
            <w:r w:rsidRPr="00771074">
              <w:rPr>
                <w:color w:val="000000"/>
                <w:sz w:val="26"/>
                <w:szCs w:val="26"/>
              </w:rPr>
              <w:t xml:space="preserve"> modify the current month to 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="007F72AE">
              <w:rPr>
                <w:color w:val="000000"/>
                <w:sz w:val="26"/>
                <w:szCs w:val="26"/>
              </w:rPr>
              <w:t>.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7F72AE">
              <w:rPr>
                <w:color w:val="000000"/>
                <w:sz w:val="26"/>
                <w:szCs w:val="26"/>
              </w:rPr>
              <w:t>I</w:t>
            </w:r>
            <w:r w:rsidRPr="00771074">
              <w:rPr>
                <w:color w:val="000000"/>
                <w:sz w:val="26"/>
                <w:szCs w:val="26"/>
              </w:rPr>
              <w:t xml:space="preserve">f 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Pr="00771074">
              <w:rPr>
                <w:color w:val="000000"/>
                <w:sz w:val="26"/>
                <w:szCs w:val="26"/>
              </w:rPr>
              <w:t xml:space="preserve"> is invalid (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A2384A" w:rsidRPr="00771074">
              <w:rPr>
                <w:color w:val="000000"/>
                <w:sz w:val="26"/>
                <w:szCs w:val="26"/>
              </w:rPr>
              <w:t>&lt;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A2384A" w:rsidRPr="00771074">
              <w:rPr>
                <w:color w:val="000000"/>
                <w:sz w:val="26"/>
                <w:szCs w:val="26"/>
              </w:rPr>
              <w:t>1</w:t>
            </w:r>
            <w:r w:rsidRPr="00771074">
              <w:rPr>
                <w:color w:val="000000"/>
                <w:sz w:val="26"/>
                <w:szCs w:val="26"/>
              </w:rPr>
              <w:t xml:space="preserve"> or 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A2384A" w:rsidRPr="00771074">
              <w:rPr>
                <w:color w:val="000000"/>
                <w:sz w:val="26"/>
                <w:szCs w:val="26"/>
              </w:rPr>
              <w:t xml:space="preserve">&gt; </w:t>
            </w:r>
            <w:r w:rsidRPr="00771074">
              <w:rPr>
                <w:color w:val="000000"/>
                <w:sz w:val="26"/>
                <w:szCs w:val="26"/>
              </w:rPr>
              <w:t xml:space="preserve">12), </w:t>
            </w:r>
            <w:r w:rsidR="00807CA8" w:rsidRPr="00771074">
              <w:rPr>
                <w:color w:val="000000"/>
                <w:sz w:val="26"/>
                <w:szCs w:val="26"/>
              </w:rPr>
              <w:t>please</w:t>
            </w:r>
            <w:r w:rsidRPr="00771074">
              <w:rPr>
                <w:color w:val="000000"/>
                <w:sz w:val="26"/>
                <w:szCs w:val="26"/>
              </w:rPr>
              <w:t xml:space="preserve"> set the month value to 1.</w:t>
            </w:r>
          </w:p>
          <w:p w14:paraId="7896017E" w14:textId="77777777" w:rsidR="00A2384A" w:rsidRPr="00771074" w:rsidRDefault="002C3AD6" w:rsidP="00A2384A">
            <w:pPr>
              <w:pStyle w:val="ListParagraph"/>
              <w:numPr>
                <w:ilvl w:val="0"/>
                <w:numId w:val="2"/>
              </w:numPr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771074">
              <w:rPr>
                <w:b/>
                <w:bCs/>
                <w:color w:val="000000"/>
                <w:sz w:val="26"/>
                <w:szCs w:val="26"/>
              </w:rPr>
              <w:t>inputStr</w:t>
            </w:r>
            <w:proofErr w:type="spellEnd"/>
            <w:r w:rsidRPr="00771074">
              <w:rPr>
                <w:b/>
                <w:bCs/>
                <w:color w:val="000000"/>
                <w:sz w:val="26"/>
                <w:szCs w:val="26"/>
              </w:rPr>
              <w:t>(</w:t>
            </w:r>
            <w:proofErr w:type="gramEnd"/>
            <w:r w:rsidRPr="00771074">
              <w:rPr>
                <w:b/>
                <w:bCs/>
                <w:color w:val="000000"/>
                <w:sz w:val="26"/>
                <w:szCs w:val="26"/>
              </w:rPr>
              <w:t>)</w:t>
            </w:r>
            <w:r w:rsidRPr="00771074">
              <w:rPr>
                <w:color w:val="000000"/>
                <w:sz w:val="26"/>
                <w:szCs w:val="26"/>
              </w:rPr>
              <w:t xml:space="preserve">: </w:t>
            </w:r>
          </w:p>
          <w:p w14:paraId="7896017F" w14:textId="77777777" w:rsidR="002C3AD6" w:rsidRPr="00771074" w:rsidRDefault="002C3AD6" w:rsidP="00A2384A">
            <w:pPr>
              <w:pStyle w:val="ListParagraph"/>
              <w:ind w:leftChars="0" w:left="845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Read </w:t>
            </w:r>
            <w:r w:rsidR="0083240F" w:rsidRPr="00771074">
              <w:rPr>
                <w:color w:val="000000"/>
                <w:sz w:val="26"/>
                <w:szCs w:val="26"/>
              </w:rPr>
              <w:t>three letters a, b and c</w:t>
            </w:r>
            <w:r w:rsidR="007F72AE">
              <w:rPr>
                <w:color w:val="000000"/>
                <w:sz w:val="26"/>
                <w:szCs w:val="26"/>
              </w:rPr>
              <w:t>. These letters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83240F" w:rsidRPr="00771074">
              <w:rPr>
                <w:color w:val="000000"/>
                <w:sz w:val="26"/>
                <w:szCs w:val="26"/>
                <w:lang w:eastAsia="zh-CN"/>
              </w:rPr>
              <w:t>represent each letter of the abbreviation</w:t>
            </w:r>
            <w:r w:rsidRPr="00771074">
              <w:rPr>
                <w:color w:val="000000"/>
                <w:sz w:val="26"/>
                <w:szCs w:val="26"/>
              </w:rPr>
              <w:t xml:space="preserve"> of </w:t>
            </w:r>
            <w:r w:rsidR="00A2384A" w:rsidRPr="00771074">
              <w:rPr>
                <w:color w:val="000000"/>
                <w:sz w:val="26"/>
                <w:szCs w:val="26"/>
              </w:rPr>
              <w:t>a</w:t>
            </w:r>
            <w:r w:rsidRPr="00771074">
              <w:rPr>
                <w:color w:val="000000"/>
                <w:sz w:val="26"/>
                <w:szCs w:val="26"/>
              </w:rPr>
              <w:t xml:space="preserve"> month</w:t>
            </w:r>
            <w:r w:rsidR="007F72AE">
              <w:rPr>
                <w:color w:val="000000"/>
                <w:sz w:val="26"/>
                <w:szCs w:val="26"/>
              </w:rPr>
              <w:t>.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7F72AE">
              <w:rPr>
                <w:color w:val="000000"/>
                <w:sz w:val="26"/>
                <w:szCs w:val="26"/>
              </w:rPr>
              <w:t>M</w:t>
            </w:r>
            <w:r w:rsidRPr="00771074">
              <w:rPr>
                <w:color w:val="000000"/>
                <w:sz w:val="26"/>
                <w:szCs w:val="26"/>
              </w:rPr>
              <w:t xml:space="preserve">odify the </w:t>
            </w:r>
            <w:r w:rsidR="004F5A48">
              <w:rPr>
                <w:color w:val="000000"/>
                <w:sz w:val="26"/>
                <w:szCs w:val="26"/>
              </w:rPr>
              <w:t>letters</w:t>
            </w:r>
            <w:r w:rsidR="00807CA8" w:rsidRPr="00771074">
              <w:rPr>
                <w:color w:val="000000"/>
                <w:sz w:val="26"/>
                <w:szCs w:val="26"/>
              </w:rPr>
              <w:t xml:space="preserve"> </w:t>
            </w:r>
            <w:r w:rsidRPr="00771074">
              <w:rPr>
                <w:color w:val="000000"/>
                <w:sz w:val="26"/>
                <w:szCs w:val="26"/>
              </w:rPr>
              <w:t xml:space="preserve">to the corresponding month </w:t>
            </w:r>
            <w:r w:rsidR="004F5A48">
              <w:rPr>
                <w:color w:val="000000"/>
                <w:sz w:val="26"/>
                <w:szCs w:val="26"/>
              </w:rPr>
              <w:t>value.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4F5A48">
              <w:rPr>
                <w:color w:val="000000"/>
                <w:sz w:val="26"/>
                <w:szCs w:val="26"/>
              </w:rPr>
              <w:t>I</w:t>
            </w:r>
            <w:r w:rsidRPr="00771074">
              <w:rPr>
                <w:color w:val="000000"/>
                <w:sz w:val="26"/>
                <w:szCs w:val="26"/>
              </w:rPr>
              <w:t xml:space="preserve">f </w:t>
            </w:r>
            <w:r w:rsidR="0083240F" w:rsidRPr="00771074">
              <w:rPr>
                <w:color w:val="000000"/>
                <w:sz w:val="26"/>
                <w:szCs w:val="26"/>
              </w:rPr>
              <w:t xml:space="preserve">the </w:t>
            </w:r>
            <w:r w:rsidR="00807CA8" w:rsidRPr="00771074">
              <w:rPr>
                <w:color w:val="000000"/>
                <w:sz w:val="26"/>
                <w:szCs w:val="26"/>
              </w:rPr>
              <w:t>input</w:t>
            </w:r>
            <w:r w:rsidRPr="00771074">
              <w:rPr>
                <w:color w:val="000000"/>
                <w:sz w:val="26"/>
                <w:szCs w:val="26"/>
              </w:rPr>
              <w:t xml:space="preserve"> is invalid, set the month value to 1.</w:t>
            </w:r>
          </w:p>
          <w:p w14:paraId="78960180" w14:textId="77777777" w:rsidR="002C3AD6" w:rsidRPr="00771074" w:rsidRDefault="002C3AD6" w:rsidP="00D91D1D">
            <w:pPr>
              <w:pStyle w:val="ListParagraph"/>
              <w:numPr>
                <w:ilvl w:val="0"/>
                <w:numId w:val="2"/>
              </w:numPr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771074">
              <w:rPr>
                <w:b/>
                <w:bCs/>
                <w:color w:val="000000"/>
                <w:sz w:val="26"/>
                <w:szCs w:val="26"/>
              </w:rPr>
              <w:t>outputInt</w:t>
            </w:r>
            <w:proofErr w:type="spellEnd"/>
            <w:r w:rsidRPr="00771074">
              <w:rPr>
                <w:b/>
                <w:bCs/>
                <w:color w:val="000000"/>
                <w:sz w:val="26"/>
                <w:szCs w:val="26"/>
              </w:rPr>
              <w:t>(</w:t>
            </w:r>
            <w:proofErr w:type="gramEnd"/>
            <w:r w:rsidRPr="00771074">
              <w:rPr>
                <w:b/>
                <w:bCs/>
                <w:color w:val="000000"/>
                <w:sz w:val="26"/>
                <w:szCs w:val="26"/>
              </w:rPr>
              <w:t>)</w:t>
            </w:r>
            <w:r w:rsidRPr="00771074">
              <w:rPr>
                <w:color w:val="000000"/>
                <w:sz w:val="26"/>
                <w:szCs w:val="26"/>
              </w:rPr>
              <w:t xml:space="preserve">: </w:t>
            </w:r>
            <w:r w:rsidR="004F5A48">
              <w:rPr>
                <w:color w:val="000000"/>
                <w:sz w:val="26"/>
                <w:szCs w:val="26"/>
              </w:rPr>
              <w:t>P</w:t>
            </w:r>
            <w:r w:rsidRPr="00771074">
              <w:rPr>
                <w:color w:val="000000"/>
                <w:sz w:val="26"/>
                <w:szCs w:val="26"/>
              </w:rPr>
              <w:t>rint the month value.</w:t>
            </w:r>
          </w:p>
          <w:p w14:paraId="78960181" w14:textId="77777777" w:rsidR="002C3AD6" w:rsidRPr="007775B4" w:rsidRDefault="002C3AD6" w:rsidP="00A2384A">
            <w:pPr>
              <w:pStyle w:val="ListParagraph"/>
              <w:numPr>
                <w:ilvl w:val="0"/>
                <w:numId w:val="2"/>
              </w:numPr>
              <w:ind w:leftChars="0"/>
              <w:rPr>
                <w:ins w:id="21" w:author="Tony" w:date="2020-03-23T14:48:00Z"/>
                <w:rFonts w:eastAsia="DFKai-SB"/>
                <w:szCs w:val="28"/>
                <w:lang w:eastAsia="zh-CN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771074">
              <w:rPr>
                <w:b/>
                <w:bCs/>
                <w:color w:val="000000"/>
                <w:sz w:val="26"/>
                <w:szCs w:val="26"/>
              </w:rPr>
              <w:t>outputStr</w:t>
            </w:r>
            <w:proofErr w:type="spellEnd"/>
            <w:r w:rsidRPr="00771074">
              <w:rPr>
                <w:b/>
                <w:bCs/>
                <w:color w:val="000000"/>
                <w:sz w:val="26"/>
                <w:szCs w:val="26"/>
              </w:rPr>
              <w:t>(</w:t>
            </w:r>
            <w:proofErr w:type="gramEnd"/>
            <w:r w:rsidRPr="00771074">
              <w:rPr>
                <w:b/>
                <w:bCs/>
                <w:color w:val="000000"/>
                <w:sz w:val="26"/>
                <w:szCs w:val="26"/>
              </w:rPr>
              <w:t>)</w:t>
            </w:r>
            <w:r w:rsidRPr="00771074">
              <w:rPr>
                <w:color w:val="000000"/>
                <w:sz w:val="26"/>
                <w:szCs w:val="26"/>
              </w:rPr>
              <w:t xml:space="preserve">: </w:t>
            </w:r>
            <w:r w:rsidR="004F5A48">
              <w:rPr>
                <w:color w:val="000000"/>
                <w:sz w:val="26"/>
                <w:szCs w:val="26"/>
              </w:rPr>
              <w:t>P</w:t>
            </w:r>
            <w:r w:rsidRPr="00771074">
              <w:rPr>
                <w:color w:val="000000"/>
                <w:sz w:val="26"/>
                <w:szCs w:val="26"/>
              </w:rPr>
              <w:t xml:space="preserve">rint </w:t>
            </w:r>
            <w:r w:rsidR="00234908" w:rsidRPr="00771074">
              <w:rPr>
                <w:color w:val="000000"/>
                <w:sz w:val="26"/>
                <w:szCs w:val="26"/>
              </w:rPr>
              <w:t xml:space="preserve">the </w:t>
            </w:r>
            <w:r w:rsidRPr="00771074">
              <w:rPr>
                <w:color w:val="000000"/>
                <w:sz w:val="26"/>
                <w:szCs w:val="26"/>
              </w:rPr>
              <w:t>abbreviation of the month</w:t>
            </w:r>
            <w:r w:rsidR="004F5A48">
              <w:rPr>
                <w:color w:val="000000"/>
                <w:sz w:val="26"/>
                <w:szCs w:val="26"/>
              </w:rPr>
              <w:t>.</w:t>
            </w:r>
          </w:p>
          <w:p w14:paraId="78960182" w14:textId="77777777" w:rsidR="00C65D33" w:rsidRPr="00771074" w:rsidRDefault="00C65D33" w:rsidP="00C65D33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eastAsia="DFKai-SB"/>
                <w:szCs w:val="28"/>
                <w:lang w:eastAsia="zh-CN"/>
              </w:rPr>
            </w:pPr>
            <w:ins w:id="22" w:author="Tony" w:date="2020-03-23T14:48:00Z">
              <w:r w:rsidRPr="007775B4">
                <w:rPr>
                  <w:rFonts w:eastAsia="DFKai-SB"/>
                  <w:b/>
                  <w:szCs w:val="28"/>
                </w:rPr>
                <w:t xml:space="preserve">void </w:t>
              </w:r>
              <w:proofErr w:type="spellStart"/>
              <w:proofErr w:type="gramStart"/>
              <w:r w:rsidRPr="007775B4">
                <w:rPr>
                  <w:rFonts w:eastAsia="DFKai-SB"/>
                  <w:b/>
                  <w:szCs w:val="28"/>
                </w:rPr>
                <w:t>nextMonth</w:t>
              </w:r>
              <w:proofErr w:type="spellEnd"/>
              <w:r w:rsidRPr="007775B4">
                <w:rPr>
                  <w:rFonts w:eastAsia="DFKai-SB"/>
                  <w:b/>
                  <w:szCs w:val="28"/>
                </w:rPr>
                <w:t>(</w:t>
              </w:r>
              <w:proofErr w:type="gramEnd"/>
              <w:r w:rsidRPr="007775B4">
                <w:rPr>
                  <w:rFonts w:eastAsia="DFKai-SB"/>
                  <w:b/>
                  <w:szCs w:val="28"/>
                </w:rPr>
                <w:t>)</w:t>
              </w:r>
              <w:r>
                <w:rPr>
                  <w:rFonts w:eastAsia="DFKai-SB"/>
                  <w:szCs w:val="28"/>
                </w:rPr>
                <w:t xml:space="preserve">: </w:t>
              </w:r>
            </w:ins>
            <w:ins w:id="23" w:author="Tony" w:date="2020-03-23T14:49:00Z">
              <w:r>
                <w:rPr>
                  <w:rFonts w:eastAsia="DFKai-SB"/>
                  <w:szCs w:val="28"/>
                </w:rPr>
                <w:t>I</w:t>
              </w:r>
            </w:ins>
            <w:ins w:id="24" w:author="Tony" w:date="2020-03-23T14:48:00Z">
              <w:r>
                <w:rPr>
                  <w:rFonts w:eastAsia="DFKai-SB"/>
                  <w:szCs w:val="28"/>
                </w:rPr>
                <w:t xml:space="preserve">ncrement </w:t>
              </w:r>
            </w:ins>
            <w:ins w:id="25" w:author="Tony" w:date="2020-03-23T14:49:00Z">
              <w:r>
                <w:rPr>
                  <w:rFonts w:eastAsia="DFKai-SB"/>
                  <w:szCs w:val="28"/>
                </w:rPr>
                <w:t>month value.</w:t>
              </w:r>
            </w:ins>
          </w:p>
          <w:p w14:paraId="78960183" w14:textId="77777777" w:rsidR="002C3AD6" w:rsidRPr="00771074" w:rsidRDefault="002C3AD6" w:rsidP="002C3AD6">
            <w:pPr>
              <w:rPr>
                <w:rFonts w:eastAsia="DFKai-SB"/>
                <w:szCs w:val="28"/>
              </w:rPr>
            </w:pPr>
          </w:p>
          <w:p w14:paraId="78960184" w14:textId="77777777" w:rsidR="00170B42" w:rsidRPr="009C5BDC" w:rsidRDefault="003443AD" w:rsidP="009C5BDC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>Input:</w:t>
            </w:r>
          </w:p>
          <w:p w14:paraId="78960185" w14:textId="77777777" w:rsidR="00A2384A" w:rsidRPr="00771074" w:rsidRDefault="00A2384A" w:rsidP="00A238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The </w:t>
            </w:r>
            <w:proofErr w:type="gramStart"/>
            <w:r w:rsidRPr="007F72AE">
              <w:rPr>
                <w:b/>
                <w:color w:val="000000"/>
                <w:sz w:val="26"/>
                <w:szCs w:val="26"/>
              </w:rPr>
              <w:t>main(</w:t>
            </w:r>
            <w:proofErr w:type="gramEnd"/>
            <w:r w:rsidRPr="007F72AE">
              <w:rPr>
                <w:b/>
                <w:color w:val="000000"/>
                <w:sz w:val="26"/>
                <w:szCs w:val="26"/>
              </w:rPr>
              <w:t>)</w:t>
            </w:r>
            <w:r w:rsidRPr="00771074">
              <w:rPr>
                <w:color w:val="000000"/>
                <w:sz w:val="26"/>
                <w:szCs w:val="26"/>
              </w:rPr>
              <w:t xml:space="preserve"> function in your submission will be replaced when </w:t>
            </w:r>
            <w:r w:rsidRPr="00771074">
              <w:rPr>
                <w:color w:val="000000"/>
                <w:sz w:val="26"/>
                <w:szCs w:val="26"/>
                <w:lang w:eastAsia="zh-CN"/>
              </w:rPr>
              <w:t>judging</w:t>
            </w:r>
            <w:r w:rsidRPr="00771074">
              <w:rPr>
                <w:color w:val="000000"/>
                <w:sz w:val="26"/>
                <w:szCs w:val="26"/>
              </w:rPr>
              <w:t>.</w:t>
            </w:r>
          </w:p>
          <w:p w14:paraId="78960186" w14:textId="77777777" w:rsidR="00A2384A" w:rsidRPr="00771074" w:rsidRDefault="00A2384A" w:rsidP="00A238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bookmarkStart w:id="26" w:name="OLE_LINK14"/>
            <w:bookmarkStart w:id="27" w:name="OLE_LINK15"/>
            <w:bookmarkStart w:id="28" w:name="OLE_LINK16"/>
            <w:bookmarkStart w:id="29" w:name="OLE_LINK17"/>
            <w:r w:rsidRPr="00771074">
              <w:rPr>
                <w:color w:val="000000"/>
                <w:sz w:val="26"/>
                <w:szCs w:val="26"/>
              </w:rPr>
              <w:t xml:space="preserve">You can use the </w:t>
            </w:r>
            <w:proofErr w:type="gramStart"/>
            <w:r w:rsidRPr="007F72AE">
              <w:rPr>
                <w:b/>
                <w:color w:val="000000"/>
                <w:sz w:val="26"/>
                <w:szCs w:val="26"/>
              </w:rPr>
              <w:t>main(</w:t>
            </w:r>
            <w:proofErr w:type="gramEnd"/>
            <w:r w:rsidRPr="007F72AE">
              <w:rPr>
                <w:b/>
                <w:color w:val="000000"/>
                <w:sz w:val="26"/>
                <w:szCs w:val="26"/>
              </w:rPr>
              <w:t>)</w:t>
            </w:r>
            <w:r w:rsidRPr="00771074">
              <w:rPr>
                <w:color w:val="000000"/>
                <w:sz w:val="26"/>
                <w:szCs w:val="26"/>
              </w:rPr>
              <w:t xml:space="preserve"> function in </w:t>
            </w:r>
            <w:r w:rsidRPr="00771074">
              <w:rPr>
                <w:color w:val="000000"/>
                <w:sz w:val="26"/>
                <w:szCs w:val="26"/>
                <w:lang w:eastAsia="zh-CN"/>
              </w:rPr>
              <w:t>“</w:t>
            </w:r>
            <w:bookmarkStart w:id="30" w:name="OLE_LINK63"/>
            <w:bookmarkStart w:id="31" w:name="OLE_LINK64"/>
            <w:bookmarkStart w:id="32" w:name="OLE_LINK65"/>
            <w:bookmarkStart w:id="33" w:name="OLE_LINK66"/>
            <w:r w:rsidRPr="007F72AE">
              <w:rPr>
                <w:b/>
                <w:color w:val="000000"/>
                <w:sz w:val="26"/>
                <w:szCs w:val="26"/>
                <w:lang w:eastAsia="zh-CN"/>
              </w:rPr>
              <w:t>Other Notes</w:t>
            </w:r>
            <w:bookmarkEnd w:id="30"/>
            <w:bookmarkEnd w:id="31"/>
            <w:bookmarkEnd w:id="32"/>
            <w:bookmarkEnd w:id="33"/>
            <w:r w:rsidRPr="00771074">
              <w:rPr>
                <w:color w:val="000000"/>
                <w:sz w:val="26"/>
                <w:szCs w:val="26"/>
                <w:lang w:eastAsia="zh-CN"/>
              </w:rPr>
              <w:t>”</w:t>
            </w:r>
            <w:r w:rsidRPr="00771074">
              <w:rPr>
                <w:color w:val="000000"/>
                <w:sz w:val="26"/>
                <w:szCs w:val="26"/>
              </w:rPr>
              <w:t xml:space="preserve"> to test your program.</w:t>
            </w:r>
            <w:bookmarkEnd w:id="26"/>
            <w:bookmarkEnd w:id="27"/>
          </w:p>
          <w:bookmarkEnd w:id="28"/>
          <w:bookmarkEnd w:id="29"/>
          <w:p w14:paraId="78960187" w14:textId="77777777" w:rsidR="00A2384A" w:rsidRPr="00771074" w:rsidRDefault="00A2384A" w:rsidP="00A2384A">
            <w:pPr>
              <w:ind w:left="734" w:hanging="734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  <w:lang w:eastAsia="zh-CN"/>
              </w:rPr>
              <w:t>The input is a series of integers or strings corresponding to the main method</w:t>
            </w:r>
            <w:r w:rsidRPr="00771074">
              <w:rPr>
                <w:color w:val="000000"/>
                <w:sz w:val="26"/>
                <w:szCs w:val="26"/>
              </w:rPr>
              <w:t>.</w:t>
            </w:r>
          </w:p>
          <w:p w14:paraId="78960188" w14:textId="77777777" w:rsidR="00A2384A" w:rsidRPr="00771074" w:rsidRDefault="00A2384A" w:rsidP="00A2384A">
            <w:pPr>
              <w:ind w:left="734" w:hanging="734"/>
              <w:rPr>
                <w:rFonts w:eastAsia="DFKai-SB"/>
                <w:szCs w:val="28"/>
              </w:rPr>
            </w:pPr>
          </w:p>
          <w:p w14:paraId="78960189" w14:textId="77777777" w:rsidR="00BF4C11" w:rsidRPr="00771074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>Output:</w:t>
            </w:r>
          </w:p>
          <w:p w14:paraId="7896018A" w14:textId="77777777" w:rsidR="00AA0DAD" w:rsidRPr="00771074" w:rsidRDefault="009C5BDC">
            <w:pPr>
              <w:ind w:left="734" w:hanging="734"/>
              <w:rPr>
                <w:rFonts w:eastAsia="DFKai-SB"/>
                <w:szCs w:val="28"/>
              </w:rPr>
            </w:pPr>
            <w:r>
              <w:rPr>
                <w:rFonts w:eastAsia="DFKai-SB"/>
                <w:szCs w:val="28"/>
              </w:rPr>
              <w:t>The</w:t>
            </w:r>
            <w:r w:rsidR="00AA0DAD" w:rsidRPr="00771074">
              <w:rPr>
                <w:rFonts w:eastAsia="DFKai-SB"/>
                <w:szCs w:val="28"/>
              </w:rPr>
              <w:t xml:space="preserve"> </w:t>
            </w:r>
            <w:r>
              <w:rPr>
                <w:rFonts w:eastAsia="DFKai-SB"/>
                <w:szCs w:val="28"/>
              </w:rPr>
              <w:t>o</w:t>
            </w:r>
            <w:r w:rsidR="00AA0DAD" w:rsidRPr="00771074">
              <w:rPr>
                <w:rFonts w:eastAsia="DFKai-SB"/>
                <w:szCs w:val="28"/>
              </w:rPr>
              <w:t>utput</w:t>
            </w:r>
            <w:r>
              <w:rPr>
                <w:rFonts w:eastAsia="DFKai-SB"/>
                <w:szCs w:val="28"/>
              </w:rPr>
              <w:t xml:space="preserve"> will print some variable values corresponding to the main method</w:t>
            </w:r>
            <w:r w:rsidR="00AA0DAD" w:rsidRPr="00771074">
              <w:rPr>
                <w:rFonts w:eastAsia="DFKai-SB"/>
                <w:szCs w:val="28"/>
              </w:rPr>
              <w:t>.</w:t>
            </w:r>
          </w:p>
          <w:p w14:paraId="7896018B" w14:textId="77777777" w:rsidR="00A2384A" w:rsidRPr="00771074" w:rsidRDefault="00A2384A">
            <w:pPr>
              <w:ind w:left="734" w:hanging="734"/>
              <w:rPr>
                <w:rFonts w:eastAsia="DFKai-SB"/>
                <w:szCs w:val="28"/>
              </w:rPr>
            </w:pPr>
          </w:p>
          <w:p w14:paraId="7896018C" w14:textId="77777777" w:rsidR="00BF4C11" w:rsidRPr="00771074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771074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1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BF4C11" w:rsidRPr="00771074" w14:paraId="7896018F" w14:textId="77777777">
              <w:tc>
                <w:tcPr>
                  <w:tcW w:w="2746" w:type="dxa"/>
                </w:tcPr>
                <w:p w14:paraId="7896018D" w14:textId="77777777" w:rsidR="00BF4C11" w:rsidRPr="00771074" w:rsidRDefault="003443AD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7896018E" w14:textId="77777777" w:rsidR="00BF4C11" w:rsidRPr="00771074" w:rsidRDefault="003443AD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014293" w:rsidRPr="00771074" w14:paraId="7896019A" w14:textId="77777777">
              <w:tc>
                <w:tcPr>
                  <w:tcW w:w="2746" w:type="dxa"/>
                </w:tcPr>
                <w:p w14:paraId="78960190" w14:textId="77777777" w:rsidR="00A2384A" w:rsidRPr="00771074" w:rsidRDefault="00A2384A" w:rsidP="00A2384A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5</w:t>
                  </w:r>
                </w:p>
                <w:p w14:paraId="78960191" w14:textId="77777777" w:rsidR="00C437C3" w:rsidRPr="00771074" w:rsidRDefault="00A2384A" w:rsidP="00A2384A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J</w:t>
                  </w:r>
                </w:p>
                <w:p w14:paraId="78960192" w14:textId="77777777" w:rsidR="00C437C3" w:rsidRPr="00771074" w:rsidRDefault="00A2384A" w:rsidP="00A2384A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u</w:t>
                  </w:r>
                </w:p>
                <w:p w14:paraId="78960193" w14:textId="77777777" w:rsidR="00014293" w:rsidRPr="00771074" w:rsidRDefault="00A2384A" w:rsidP="00A2384A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n</w:t>
                  </w:r>
                </w:p>
              </w:tc>
              <w:tc>
                <w:tcPr>
                  <w:tcW w:w="6662" w:type="dxa"/>
                </w:tcPr>
                <w:p w14:paraId="78960194" w14:textId="77777777" w:rsidR="00B13BF7" w:rsidRPr="00771074" w:rsidRDefault="00B13BF7" w:rsidP="00B13BF7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Month1 = 1 Jan</w:t>
                  </w:r>
                </w:p>
                <w:p w14:paraId="78960195" w14:textId="77777777" w:rsidR="00B13BF7" w:rsidRPr="00771074" w:rsidRDefault="00B13BF7" w:rsidP="00B13BF7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Month2 = 2 Feb</w:t>
                  </w:r>
                </w:p>
                <w:p w14:paraId="78960196" w14:textId="77777777" w:rsidR="00B13BF7" w:rsidRPr="00771074" w:rsidRDefault="00B13BF7" w:rsidP="00B13BF7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Month3 = 3 Mar</w:t>
                  </w:r>
                </w:p>
                <w:p w14:paraId="78960197" w14:textId="77777777" w:rsidR="00B13BF7" w:rsidRPr="00771074" w:rsidRDefault="00B13BF7" w:rsidP="00B13BF7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Month4 = 4 Apr</w:t>
                  </w:r>
                </w:p>
                <w:p w14:paraId="78960198" w14:textId="77777777" w:rsidR="00B13BF7" w:rsidRPr="00771074" w:rsidRDefault="00B13BF7" w:rsidP="00B13BF7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Month5 = 5 May</w:t>
                  </w:r>
                </w:p>
                <w:p w14:paraId="78960199" w14:textId="77777777" w:rsidR="0025483F" w:rsidRPr="00771074" w:rsidRDefault="00B13BF7" w:rsidP="00B13BF7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 xml:space="preserve">Month6 = </w:t>
                  </w:r>
                  <w:r w:rsidR="008B157D" w:rsidRPr="00771074">
                    <w:rPr>
                      <w:rFonts w:eastAsia="DFKai-SB"/>
                    </w:rPr>
                    <w:t>6</w:t>
                  </w:r>
                  <w:r w:rsidRPr="00771074">
                    <w:rPr>
                      <w:rFonts w:eastAsia="DFKai-SB"/>
                    </w:rPr>
                    <w:t xml:space="preserve"> Jun</w:t>
                  </w:r>
                </w:p>
              </w:tc>
            </w:tr>
          </w:tbl>
          <w:p w14:paraId="7896019B" w14:textId="77777777" w:rsidR="00B26207" w:rsidRPr="00771074" w:rsidRDefault="00B26207">
            <w:pPr>
              <w:rPr>
                <w:rFonts w:eastAsia="DFKai-SB"/>
                <w:color w:val="000000"/>
              </w:rPr>
            </w:pPr>
          </w:p>
        </w:tc>
      </w:tr>
      <w:tr w:rsidR="009B14D7" w:rsidRPr="00771074" w14:paraId="789601A0" w14:textId="77777777">
        <w:tc>
          <w:tcPr>
            <w:tcW w:w="9634" w:type="dxa"/>
            <w:vAlign w:val="center"/>
          </w:tcPr>
          <w:p w14:paraId="7896019D" w14:textId="77777777" w:rsidR="009B14D7" w:rsidRPr="00771074" w:rsidRDefault="00B7260D" w:rsidP="009B14D7">
            <w:pPr>
              <w:rPr>
                <w:rFonts w:eastAsia="DFKai-SB"/>
                <w:b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lastRenderedPageBreak/>
              <w:t>■</w:t>
            </w:r>
            <w:r w:rsidR="008B157D" w:rsidRPr="00771074">
              <w:rPr>
                <w:rFonts w:eastAsia="DFKai-SB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B14D7" w:rsidRPr="00771074">
              <w:rPr>
                <w:rFonts w:eastAsia="DFKai-SB"/>
                <w:b/>
              </w:rPr>
              <w:t>Eazy,Only</w:t>
            </w:r>
            <w:proofErr w:type="spellEnd"/>
            <w:proofErr w:type="gramEnd"/>
            <w:r w:rsidR="009B14D7" w:rsidRPr="00771074">
              <w:rPr>
                <w:rFonts w:eastAsia="DFKai-SB"/>
                <w:b/>
              </w:rPr>
              <w:t xml:space="preserve"> basic programming syntax and structure are required.</w:t>
            </w:r>
          </w:p>
          <w:p w14:paraId="7896019E" w14:textId="77777777" w:rsidR="009B14D7" w:rsidRPr="00771074" w:rsidRDefault="00B7260D" w:rsidP="009B14D7">
            <w:pPr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="009B14D7" w:rsidRPr="00771074">
              <w:rPr>
                <w:rFonts w:eastAsia="DFKai-SB"/>
                <w:b/>
              </w:rPr>
              <w:t>Medium,Multiple</w:t>
            </w:r>
            <w:proofErr w:type="spellEnd"/>
            <w:proofErr w:type="gramEnd"/>
            <w:r w:rsidR="009B14D7" w:rsidRPr="00771074">
              <w:rPr>
                <w:rFonts w:eastAsia="DFKai-SB"/>
                <w:b/>
              </w:rPr>
              <w:t xml:space="preserve"> programming grammars and structures are required.</w:t>
            </w:r>
          </w:p>
          <w:p w14:paraId="7896019F" w14:textId="77777777" w:rsidR="009B14D7" w:rsidRPr="00771074" w:rsidRDefault="009B14D7" w:rsidP="009B14D7">
            <w:pPr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771074">
              <w:rPr>
                <w:rFonts w:eastAsia="DFKai-SB"/>
                <w:b/>
              </w:rPr>
              <w:t>Hard,Need</w:t>
            </w:r>
            <w:proofErr w:type="spellEnd"/>
            <w:proofErr w:type="gramEnd"/>
            <w:r w:rsidRPr="00771074">
              <w:rPr>
                <w:rFonts w:eastAsia="DFKai-SB"/>
                <w:b/>
              </w:rPr>
              <w:t xml:space="preserve"> to use multiple program structures or more complex data types.</w:t>
            </w:r>
          </w:p>
        </w:tc>
      </w:tr>
      <w:tr w:rsidR="00BF4C11" w:rsidRPr="00771074" w14:paraId="789601A3" w14:textId="77777777">
        <w:tc>
          <w:tcPr>
            <w:tcW w:w="9634" w:type="dxa"/>
            <w:vAlign w:val="center"/>
          </w:tcPr>
          <w:p w14:paraId="789601A1" w14:textId="77777777" w:rsidR="00BF4C11" w:rsidRPr="00771074" w:rsidRDefault="003443AD">
            <w:pPr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>Expected solving time:</w:t>
            </w:r>
          </w:p>
          <w:p w14:paraId="789601A2" w14:textId="77777777" w:rsidR="00BF4C11" w:rsidRPr="00771074" w:rsidRDefault="00B13BF7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>30</w:t>
            </w:r>
            <w:r w:rsidR="009C5BDC">
              <w:rPr>
                <w:rFonts w:eastAsia="DFKai-SB"/>
              </w:rPr>
              <w:t xml:space="preserve"> </w:t>
            </w:r>
            <w:r w:rsidR="00A03022" w:rsidRPr="00771074">
              <w:rPr>
                <w:rFonts w:eastAsia="DFKai-SB"/>
              </w:rPr>
              <w:t>min</w:t>
            </w:r>
            <w:r w:rsidR="00DC44D2" w:rsidRPr="00771074">
              <w:rPr>
                <w:rFonts w:eastAsia="DFKai-SB"/>
              </w:rPr>
              <w:t>ute</w:t>
            </w:r>
            <w:r w:rsidR="00A03022" w:rsidRPr="00771074">
              <w:rPr>
                <w:rFonts w:eastAsia="DFKai-SB"/>
              </w:rPr>
              <w:t>s</w:t>
            </w:r>
          </w:p>
        </w:tc>
      </w:tr>
      <w:tr w:rsidR="00BF4C11" w:rsidRPr="00771074" w14:paraId="789601D1" w14:textId="77777777">
        <w:trPr>
          <w:trHeight w:val="1080"/>
        </w:trPr>
        <w:tc>
          <w:tcPr>
            <w:tcW w:w="9634" w:type="dxa"/>
          </w:tcPr>
          <w:p w14:paraId="789601A4" w14:textId="77777777" w:rsidR="00A2384A" w:rsidRPr="00771074" w:rsidRDefault="003443AD" w:rsidP="00A2384A">
            <w:pPr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>Other notes:</w:t>
            </w:r>
          </w:p>
          <w:p w14:paraId="789601A5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>int main(void)</w:t>
            </w:r>
          </w:p>
          <w:p w14:paraId="789601A6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>{</w:t>
            </w:r>
          </w:p>
          <w:p w14:paraId="789601A7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 month1, month2(2), month3('</w:t>
            </w:r>
            <w:proofErr w:type="spellStart"/>
            <w:r w:rsidRPr="00771074">
              <w:rPr>
                <w:rFonts w:eastAsia="DFKai-SB"/>
              </w:rPr>
              <w:t>M','a','r</w:t>
            </w:r>
            <w:proofErr w:type="spellEnd"/>
            <w:r w:rsidRPr="00771074">
              <w:rPr>
                <w:rFonts w:eastAsia="DFKai-SB"/>
              </w:rPr>
              <w:t xml:space="preserve">'), month4, month5, </w:t>
            </w:r>
            <w:proofErr w:type="gramStart"/>
            <w:r w:rsidRPr="00771074">
              <w:rPr>
                <w:rFonts w:eastAsia="DFKai-SB"/>
              </w:rPr>
              <w:t>month6;</w:t>
            </w:r>
            <w:proofErr w:type="gramEnd"/>
          </w:p>
          <w:p w14:paraId="789601A8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month4 = month3.nextMonth(</w:t>
            </w:r>
            <w:proofErr w:type="gramStart"/>
            <w:r w:rsidRPr="00771074">
              <w:rPr>
                <w:rFonts w:eastAsia="DFKai-SB"/>
              </w:rPr>
              <w:t>);</w:t>
            </w:r>
            <w:proofErr w:type="gramEnd"/>
          </w:p>
          <w:p w14:paraId="789601A9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month5.inputInt(</w:t>
            </w:r>
            <w:proofErr w:type="gramStart"/>
            <w:r w:rsidRPr="00771074">
              <w:rPr>
                <w:rFonts w:eastAsia="DFKai-SB"/>
              </w:rPr>
              <w:t>);</w:t>
            </w:r>
            <w:proofErr w:type="gramEnd"/>
          </w:p>
          <w:p w14:paraId="789601AA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month6.inputStr(</w:t>
            </w:r>
            <w:proofErr w:type="gramStart"/>
            <w:r w:rsidRPr="00771074">
              <w:rPr>
                <w:rFonts w:eastAsia="DFKai-SB"/>
              </w:rPr>
              <w:t>);</w:t>
            </w:r>
            <w:proofErr w:type="gramEnd"/>
          </w:p>
          <w:p w14:paraId="789601AB" w14:textId="77777777" w:rsidR="00A2384A" w:rsidRPr="00771074" w:rsidRDefault="00A2384A" w:rsidP="00A2384A">
            <w:pPr>
              <w:rPr>
                <w:rFonts w:eastAsia="DFKai-SB"/>
              </w:rPr>
            </w:pPr>
          </w:p>
          <w:p w14:paraId="789601AC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</w:r>
            <w:proofErr w:type="spellStart"/>
            <w:r w:rsidRPr="00771074">
              <w:rPr>
                <w:rFonts w:eastAsia="DFKai-SB"/>
              </w:rPr>
              <w:t>cout</w:t>
            </w:r>
            <w:proofErr w:type="spellEnd"/>
            <w:r w:rsidRPr="00771074">
              <w:rPr>
                <w:rFonts w:eastAsia="DFKai-SB"/>
              </w:rPr>
              <w:t xml:space="preserve"> &lt;&lt; "Month1 = </w:t>
            </w:r>
            <w:proofErr w:type="gramStart"/>
            <w:r w:rsidRPr="00771074">
              <w:rPr>
                <w:rFonts w:eastAsia="DFKai-SB"/>
              </w:rPr>
              <w:t>";</w:t>
            </w:r>
            <w:proofErr w:type="gramEnd"/>
          </w:p>
          <w:p w14:paraId="789601AD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month1.outputInt(</w:t>
            </w:r>
            <w:proofErr w:type="gramStart"/>
            <w:r w:rsidRPr="00771074">
              <w:rPr>
                <w:rFonts w:eastAsia="DFKai-SB"/>
              </w:rPr>
              <w:t>);</w:t>
            </w:r>
            <w:proofErr w:type="gramEnd"/>
          </w:p>
          <w:p w14:paraId="789601AE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</w:r>
            <w:proofErr w:type="spellStart"/>
            <w:r w:rsidRPr="00771074">
              <w:rPr>
                <w:rFonts w:eastAsia="DFKai-SB"/>
              </w:rPr>
              <w:t>cout</w:t>
            </w:r>
            <w:proofErr w:type="spellEnd"/>
            <w:r w:rsidRPr="00771074">
              <w:rPr>
                <w:rFonts w:eastAsia="DFKai-SB"/>
              </w:rPr>
              <w:t xml:space="preserve"> &lt;&lt; ' </w:t>
            </w:r>
            <w:proofErr w:type="gramStart"/>
            <w:r w:rsidRPr="00771074">
              <w:rPr>
                <w:rFonts w:eastAsia="DFKai-SB"/>
              </w:rPr>
              <w:t>';</w:t>
            </w:r>
            <w:proofErr w:type="gramEnd"/>
          </w:p>
          <w:p w14:paraId="789601AF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month1.outputStr(</w:t>
            </w:r>
            <w:proofErr w:type="gramStart"/>
            <w:r w:rsidRPr="00771074">
              <w:rPr>
                <w:rFonts w:eastAsia="DFKai-SB"/>
              </w:rPr>
              <w:t>);</w:t>
            </w:r>
            <w:proofErr w:type="gramEnd"/>
          </w:p>
          <w:p w14:paraId="789601B0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</w:r>
            <w:proofErr w:type="spellStart"/>
            <w:r w:rsidRPr="00771074">
              <w:rPr>
                <w:rFonts w:eastAsia="DFKai-SB"/>
              </w:rPr>
              <w:t>cout</w:t>
            </w:r>
            <w:proofErr w:type="spellEnd"/>
            <w:r w:rsidRPr="00771074">
              <w:rPr>
                <w:rFonts w:eastAsia="DFKai-SB"/>
              </w:rPr>
              <w:t xml:space="preserve"> &lt;&lt; </w:t>
            </w:r>
            <w:proofErr w:type="spellStart"/>
            <w:proofErr w:type="gramStart"/>
            <w:r w:rsidRPr="00771074">
              <w:rPr>
                <w:rFonts w:eastAsia="DFKai-SB"/>
              </w:rPr>
              <w:t>endl</w:t>
            </w:r>
            <w:proofErr w:type="spellEnd"/>
            <w:r w:rsidRPr="00771074">
              <w:rPr>
                <w:rFonts w:eastAsia="DFKai-SB"/>
              </w:rPr>
              <w:t>;</w:t>
            </w:r>
            <w:proofErr w:type="gramEnd"/>
          </w:p>
          <w:p w14:paraId="789601B1" w14:textId="77777777" w:rsidR="00A2384A" w:rsidRPr="00771074" w:rsidRDefault="00A2384A" w:rsidP="00A2384A">
            <w:pPr>
              <w:rPr>
                <w:rFonts w:eastAsia="DFKai-SB"/>
              </w:rPr>
            </w:pPr>
          </w:p>
          <w:p w14:paraId="789601B2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</w:r>
            <w:proofErr w:type="spellStart"/>
            <w:r w:rsidRPr="00771074">
              <w:rPr>
                <w:rFonts w:eastAsia="DFKai-SB"/>
              </w:rPr>
              <w:t>cout</w:t>
            </w:r>
            <w:proofErr w:type="spellEnd"/>
            <w:r w:rsidRPr="00771074">
              <w:rPr>
                <w:rFonts w:eastAsia="DFKai-SB"/>
              </w:rPr>
              <w:t xml:space="preserve"> &lt;&lt; "Month2 = </w:t>
            </w:r>
            <w:proofErr w:type="gramStart"/>
            <w:r w:rsidRPr="00771074">
              <w:rPr>
                <w:rFonts w:eastAsia="DFKai-SB"/>
              </w:rPr>
              <w:t>";</w:t>
            </w:r>
            <w:proofErr w:type="gramEnd"/>
          </w:p>
          <w:p w14:paraId="789601B3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month2.outputInt(</w:t>
            </w:r>
            <w:proofErr w:type="gramStart"/>
            <w:r w:rsidRPr="00771074">
              <w:rPr>
                <w:rFonts w:eastAsia="DFKai-SB"/>
              </w:rPr>
              <w:t>);</w:t>
            </w:r>
            <w:proofErr w:type="gramEnd"/>
          </w:p>
          <w:p w14:paraId="789601B4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</w:r>
            <w:proofErr w:type="spellStart"/>
            <w:r w:rsidRPr="00771074">
              <w:rPr>
                <w:rFonts w:eastAsia="DFKai-SB"/>
              </w:rPr>
              <w:t>cout</w:t>
            </w:r>
            <w:proofErr w:type="spellEnd"/>
            <w:r w:rsidRPr="00771074">
              <w:rPr>
                <w:rFonts w:eastAsia="DFKai-SB"/>
              </w:rPr>
              <w:t xml:space="preserve"> &lt;&lt; ' </w:t>
            </w:r>
            <w:proofErr w:type="gramStart"/>
            <w:r w:rsidRPr="00771074">
              <w:rPr>
                <w:rFonts w:eastAsia="DFKai-SB"/>
              </w:rPr>
              <w:t>';</w:t>
            </w:r>
            <w:proofErr w:type="gramEnd"/>
          </w:p>
          <w:p w14:paraId="789601B5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month2.outputStr(</w:t>
            </w:r>
            <w:proofErr w:type="gramStart"/>
            <w:r w:rsidRPr="00771074">
              <w:rPr>
                <w:rFonts w:eastAsia="DFKai-SB"/>
              </w:rPr>
              <w:t>);</w:t>
            </w:r>
            <w:proofErr w:type="gramEnd"/>
          </w:p>
          <w:p w14:paraId="789601B6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</w:r>
            <w:proofErr w:type="spellStart"/>
            <w:r w:rsidRPr="00771074">
              <w:rPr>
                <w:rFonts w:eastAsia="DFKai-SB"/>
              </w:rPr>
              <w:t>cout</w:t>
            </w:r>
            <w:proofErr w:type="spellEnd"/>
            <w:r w:rsidRPr="00771074">
              <w:rPr>
                <w:rFonts w:eastAsia="DFKai-SB"/>
              </w:rPr>
              <w:t xml:space="preserve"> &lt;&lt; </w:t>
            </w:r>
            <w:proofErr w:type="spellStart"/>
            <w:proofErr w:type="gramStart"/>
            <w:r w:rsidRPr="00771074">
              <w:rPr>
                <w:rFonts w:eastAsia="DFKai-SB"/>
              </w:rPr>
              <w:t>endl</w:t>
            </w:r>
            <w:proofErr w:type="spellEnd"/>
            <w:r w:rsidRPr="00771074">
              <w:rPr>
                <w:rFonts w:eastAsia="DFKai-SB"/>
              </w:rPr>
              <w:t>;</w:t>
            </w:r>
            <w:proofErr w:type="gramEnd"/>
          </w:p>
          <w:p w14:paraId="789601B7" w14:textId="77777777" w:rsidR="00A2384A" w:rsidRPr="00771074" w:rsidRDefault="00A2384A" w:rsidP="00A2384A">
            <w:pPr>
              <w:rPr>
                <w:rFonts w:eastAsia="DFKai-SB"/>
              </w:rPr>
            </w:pPr>
          </w:p>
          <w:p w14:paraId="789601B8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</w:r>
            <w:proofErr w:type="spellStart"/>
            <w:r w:rsidRPr="00771074">
              <w:rPr>
                <w:rFonts w:eastAsia="DFKai-SB"/>
              </w:rPr>
              <w:t>cout</w:t>
            </w:r>
            <w:proofErr w:type="spellEnd"/>
            <w:r w:rsidRPr="00771074">
              <w:rPr>
                <w:rFonts w:eastAsia="DFKai-SB"/>
              </w:rPr>
              <w:t xml:space="preserve"> &lt;&lt; "Month3 = </w:t>
            </w:r>
            <w:proofErr w:type="gramStart"/>
            <w:r w:rsidRPr="00771074">
              <w:rPr>
                <w:rFonts w:eastAsia="DFKai-SB"/>
              </w:rPr>
              <w:t>";</w:t>
            </w:r>
            <w:proofErr w:type="gramEnd"/>
          </w:p>
          <w:p w14:paraId="789601B9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month3.outputInt(</w:t>
            </w:r>
            <w:proofErr w:type="gramStart"/>
            <w:r w:rsidRPr="00771074">
              <w:rPr>
                <w:rFonts w:eastAsia="DFKai-SB"/>
              </w:rPr>
              <w:t>);</w:t>
            </w:r>
            <w:proofErr w:type="gramEnd"/>
          </w:p>
          <w:p w14:paraId="789601BA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</w:r>
            <w:proofErr w:type="spellStart"/>
            <w:r w:rsidRPr="00771074">
              <w:rPr>
                <w:rFonts w:eastAsia="DFKai-SB"/>
              </w:rPr>
              <w:t>cout</w:t>
            </w:r>
            <w:proofErr w:type="spellEnd"/>
            <w:r w:rsidRPr="00771074">
              <w:rPr>
                <w:rFonts w:eastAsia="DFKai-SB"/>
              </w:rPr>
              <w:t xml:space="preserve"> &lt;&lt; ' </w:t>
            </w:r>
            <w:proofErr w:type="gramStart"/>
            <w:r w:rsidRPr="00771074">
              <w:rPr>
                <w:rFonts w:eastAsia="DFKai-SB"/>
              </w:rPr>
              <w:t>';</w:t>
            </w:r>
            <w:proofErr w:type="gramEnd"/>
          </w:p>
          <w:p w14:paraId="789601BB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month3.outputStr(</w:t>
            </w:r>
            <w:proofErr w:type="gramStart"/>
            <w:r w:rsidRPr="00771074">
              <w:rPr>
                <w:rFonts w:eastAsia="DFKai-SB"/>
              </w:rPr>
              <w:t>);</w:t>
            </w:r>
            <w:proofErr w:type="gramEnd"/>
          </w:p>
          <w:p w14:paraId="789601BC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</w:r>
            <w:proofErr w:type="spellStart"/>
            <w:r w:rsidRPr="00771074">
              <w:rPr>
                <w:rFonts w:eastAsia="DFKai-SB"/>
              </w:rPr>
              <w:t>cout</w:t>
            </w:r>
            <w:proofErr w:type="spellEnd"/>
            <w:r w:rsidRPr="00771074">
              <w:rPr>
                <w:rFonts w:eastAsia="DFKai-SB"/>
              </w:rPr>
              <w:t xml:space="preserve"> &lt;&lt; </w:t>
            </w:r>
            <w:proofErr w:type="spellStart"/>
            <w:proofErr w:type="gramStart"/>
            <w:r w:rsidRPr="00771074">
              <w:rPr>
                <w:rFonts w:eastAsia="DFKai-SB"/>
              </w:rPr>
              <w:t>endl</w:t>
            </w:r>
            <w:proofErr w:type="spellEnd"/>
            <w:r w:rsidRPr="00771074">
              <w:rPr>
                <w:rFonts w:eastAsia="DFKai-SB"/>
              </w:rPr>
              <w:t>;</w:t>
            </w:r>
            <w:proofErr w:type="gramEnd"/>
          </w:p>
          <w:p w14:paraId="789601BD" w14:textId="77777777" w:rsidR="00A2384A" w:rsidRPr="00771074" w:rsidRDefault="00A2384A" w:rsidP="00A2384A">
            <w:pPr>
              <w:rPr>
                <w:rFonts w:eastAsia="DFKai-SB"/>
              </w:rPr>
            </w:pPr>
          </w:p>
          <w:p w14:paraId="789601BE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</w:r>
            <w:proofErr w:type="spellStart"/>
            <w:r w:rsidRPr="00771074">
              <w:rPr>
                <w:rFonts w:eastAsia="DFKai-SB"/>
              </w:rPr>
              <w:t>cout</w:t>
            </w:r>
            <w:proofErr w:type="spellEnd"/>
            <w:r w:rsidRPr="00771074">
              <w:rPr>
                <w:rFonts w:eastAsia="DFKai-SB"/>
              </w:rPr>
              <w:t xml:space="preserve"> &lt;&lt; "Month4 = </w:t>
            </w:r>
            <w:proofErr w:type="gramStart"/>
            <w:r w:rsidRPr="00771074">
              <w:rPr>
                <w:rFonts w:eastAsia="DFKai-SB"/>
              </w:rPr>
              <w:t>";</w:t>
            </w:r>
            <w:proofErr w:type="gramEnd"/>
          </w:p>
          <w:p w14:paraId="789601BF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month4.outputInt(</w:t>
            </w:r>
            <w:proofErr w:type="gramStart"/>
            <w:r w:rsidRPr="00771074">
              <w:rPr>
                <w:rFonts w:eastAsia="DFKai-SB"/>
              </w:rPr>
              <w:t>);</w:t>
            </w:r>
            <w:proofErr w:type="gramEnd"/>
          </w:p>
          <w:p w14:paraId="789601C0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</w:r>
            <w:proofErr w:type="spellStart"/>
            <w:r w:rsidRPr="00771074">
              <w:rPr>
                <w:rFonts w:eastAsia="DFKai-SB"/>
              </w:rPr>
              <w:t>cout</w:t>
            </w:r>
            <w:proofErr w:type="spellEnd"/>
            <w:r w:rsidRPr="00771074">
              <w:rPr>
                <w:rFonts w:eastAsia="DFKai-SB"/>
              </w:rPr>
              <w:t xml:space="preserve"> &lt;&lt; ' </w:t>
            </w:r>
            <w:proofErr w:type="gramStart"/>
            <w:r w:rsidRPr="00771074">
              <w:rPr>
                <w:rFonts w:eastAsia="DFKai-SB"/>
              </w:rPr>
              <w:t>';</w:t>
            </w:r>
            <w:proofErr w:type="gramEnd"/>
          </w:p>
          <w:p w14:paraId="789601C1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month4.outputStr(</w:t>
            </w:r>
            <w:proofErr w:type="gramStart"/>
            <w:r w:rsidRPr="00771074">
              <w:rPr>
                <w:rFonts w:eastAsia="DFKai-SB"/>
              </w:rPr>
              <w:t>);</w:t>
            </w:r>
            <w:proofErr w:type="gramEnd"/>
          </w:p>
          <w:p w14:paraId="789601C2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</w:r>
            <w:proofErr w:type="spellStart"/>
            <w:r w:rsidRPr="00771074">
              <w:rPr>
                <w:rFonts w:eastAsia="DFKai-SB"/>
              </w:rPr>
              <w:t>cout</w:t>
            </w:r>
            <w:proofErr w:type="spellEnd"/>
            <w:r w:rsidRPr="00771074">
              <w:rPr>
                <w:rFonts w:eastAsia="DFKai-SB"/>
              </w:rPr>
              <w:t xml:space="preserve"> &lt;&lt; </w:t>
            </w:r>
            <w:proofErr w:type="spellStart"/>
            <w:proofErr w:type="gramStart"/>
            <w:r w:rsidRPr="00771074">
              <w:rPr>
                <w:rFonts w:eastAsia="DFKai-SB"/>
              </w:rPr>
              <w:t>endl</w:t>
            </w:r>
            <w:proofErr w:type="spellEnd"/>
            <w:r w:rsidRPr="00771074">
              <w:rPr>
                <w:rFonts w:eastAsia="DFKai-SB"/>
              </w:rPr>
              <w:t>;</w:t>
            </w:r>
            <w:proofErr w:type="gramEnd"/>
          </w:p>
          <w:p w14:paraId="789601C3" w14:textId="77777777" w:rsidR="00A2384A" w:rsidRPr="00771074" w:rsidRDefault="00A2384A" w:rsidP="00A2384A">
            <w:pPr>
              <w:rPr>
                <w:rFonts w:eastAsia="DFKai-SB"/>
              </w:rPr>
            </w:pPr>
          </w:p>
          <w:p w14:paraId="789601C4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</w:r>
            <w:proofErr w:type="spellStart"/>
            <w:r w:rsidRPr="00771074">
              <w:rPr>
                <w:rFonts w:eastAsia="DFKai-SB"/>
              </w:rPr>
              <w:t>cout</w:t>
            </w:r>
            <w:proofErr w:type="spellEnd"/>
            <w:r w:rsidRPr="00771074">
              <w:rPr>
                <w:rFonts w:eastAsia="DFKai-SB"/>
              </w:rPr>
              <w:t xml:space="preserve"> &lt;&lt; "Month5 = </w:t>
            </w:r>
            <w:proofErr w:type="gramStart"/>
            <w:r w:rsidRPr="00771074">
              <w:rPr>
                <w:rFonts w:eastAsia="DFKai-SB"/>
              </w:rPr>
              <w:t>";</w:t>
            </w:r>
            <w:proofErr w:type="gramEnd"/>
          </w:p>
          <w:p w14:paraId="789601C5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month5.outputInt(</w:t>
            </w:r>
            <w:proofErr w:type="gramStart"/>
            <w:r w:rsidRPr="00771074">
              <w:rPr>
                <w:rFonts w:eastAsia="DFKai-SB"/>
              </w:rPr>
              <w:t>);</w:t>
            </w:r>
            <w:proofErr w:type="gramEnd"/>
          </w:p>
          <w:p w14:paraId="789601C6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</w:r>
            <w:proofErr w:type="spellStart"/>
            <w:r w:rsidRPr="00771074">
              <w:rPr>
                <w:rFonts w:eastAsia="DFKai-SB"/>
              </w:rPr>
              <w:t>cout</w:t>
            </w:r>
            <w:proofErr w:type="spellEnd"/>
            <w:r w:rsidRPr="00771074">
              <w:rPr>
                <w:rFonts w:eastAsia="DFKai-SB"/>
              </w:rPr>
              <w:t xml:space="preserve"> &lt;&lt; ' </w:t>
            </w:r>
            <w:proofErr w:type="gramStart"/>
            <w:r w:rsidRPr="00771074">
              <w:rPr>
                <w:rFonts w:eastAsia="DFKai-SB"/>
              </w:rPr>
              <w:t>';</w:t>
            </w:r>
            <w:proofErr w:type="gramEnd"/>
          </w:p>
          <w:p w14:paraId="789601C7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month5.outputStr(</w:t>
            </w:r>
            <w:proofErr w:type="gramStart"/>
            <w:r w:rsidRPr="00771074">
              <w:rPr>
                <w:rFonts w:eastAsia="DFKai-SB"/>
              </w:rPr>
              <w:t>);</w:t>
            </w:r>
            <w:proofErr w:type="gramEnd"/>
          </w:p>
          <w:p w14:paraId="789601C8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</w:r>
            <w:proofErr w:type="spellStart"/>
            <w:r w:rsidRPr="00771074">
              <w:rPr>
                <w:rFonts w:eastAsia="DFKai-SB"/>
              </w:rPr>
              <w:t>cout</w:t>
            </w:r>
            <w:proofErr w:type="spellEnd"/>
            <w:r w:rsidRPr="00771074">
              <w:rPr>
                <w:rFonts w:eastAsia="DFKai-SB"/>
              </w:rPr>
              <w:t xml:space="preserve"> &lt;&lt; </w:t>
            </w:r>
            <w:proofErr w:type="spellStart"/>
            <w:proofErr w:type="gramStart"/>
            <w:r w:rsidRPr="00771074">
              <w:rPr>
                <w:rFonts w:eastAsia="DFKai-SB"/>
              </w:rPr>
              <w:t>endl</w:t>
            </w:r>
            <w:proofErr w:type="spellEnd"/>
            <w:r w:rsidRPr="00771074">
              <w:rPr>
                <w:rFonts w:eastAsia="DFKai-SB"/>
              </w:rPr>
              <w:t>;</w:t>
            </w:r>
            <w:proofErr w:type="gramEnd"/>
          </w:p>
          <w:p w14:paraId="789601C9" w14:textId="77777777" w:rsidR="00A2384A" w:rsidRPr="00771074" w:rsidRDefault="00A2384A" w:rsidP="00A2384A">
            <w:pPr>
              <w:rPr>
                <w:rFonts w:eastAsia="DFKai-SB"/>
              </w:rPr>
            </w:pPr>
          </w:p>
          <w:p w14:paraId="789601CA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</w:r>
            <w:proofErr w:type="spellStart"/>
            <w:r w:rsidRPr="00771074">
              <w:rPr>
                <w:rFonts w:eastAsia="DFKai-SB"/>
              </w:rPr>
              <w:t>cout</w:t>
            </w:r>
            <w:proofErr w:type="spellEnd"/>
            <w:r w:rsidRPr="00771074">
              <w:rPr>
                <w:rFonts w:eastAsia="DFKai-SB"/>
              </w:rPr>
              <w:t xml:space="preserve"> &lt;&lt; "Month6 = </w:t>
            </w:r>
            <w:proofErr w:type="gramStart"/>
            <w:r w:rsidRPr="00771074">
              <w:rPr>
                <w:rFonts w:eastAsia="DFKai-SB"/>
              </w:rPr>
              <w:t>";</w:t>
            </w:r>
            <w:proofErr w:type="gramEnd"/>
          </w:p>
          <w:p w14:paraId="789601CB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month6.outputInt(</w:t>
            </w:r>
            <w:proofErr w:type="gramStart"/>
            <w:r w:rsidRPr="00771074">
              <w:rPr>
                <w:rFonts w:eastAsia="DFKai-SB"/>
              </w:rPr>
              <w:t>);</w:t>
            </w:r>
            <w:proofErr w:type="gramEnd"/>
          </w:p>
          <w:p w14:paraId="789601CC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</w:r>
            <w:proofErr w:type="spellStart"/>
            <w:r w:rsidRPr="00771074">
              <w:rPr>
                <w:rFonts w:eastAsia="DFKai-SB"/>
              </w:rPr>
              <w:t>cout</w:t>
            </w:r>
            <w:proofErr w:type="spellEnd"/>
            <w:r w:rsidRPr="00771074">
              <w:rPr>
                <w:rFonts w:eastAsia="DFKai-SB"/>
              </w:rPr>
              <w:t xml:space="preserve"> &lt;&lt; ' </w:t>
            </w:r>
            <w:proofErr w:type="gramStart"/>
            <w:r w:rsidRPr="00771074">
              <w:rPr>
                <w:rFonts w:eastAsia="DFKai-SB"/>
              </w:rPr>
              <w:t>';</w:t>
            </w:r>
            <w:proofErr w:type="gramEnd"/>
          </w:p>
          <w:p w14:paraId="789601CD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month6.outputStr(</w:t>
            </w:r>
            <w:proofErr w:type="gramStart"/>
            <w:r w:rsidRPr="00771074">
              <w:rPr>
                <w:rFonts w:eastAsia="DFKai-SB"/>
              </w:rPr>
              <w:t>);</w:t>
            </w:r>
            <w:proofErr w:type="gramEnd"/>
          </w:p>
          <w:p w14:paraId="789601CE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</w:r>
            <w:proofErr w:type="spellStart"/>
            <w:r w:rsidRPr="00771074">
              <w:rPr>
                <w:rFonts w:eastAsia="DFKai-SB"/>
              </w:rPr>
              <w:t>cout</w:t>
            </w:r>
            <w:proofErr w:type="spellEnd"/>
            <w:r w:rsidRPr="00771074">
              <w:rPr>
                <w:rFonts w:eastAsia="DFKai-SB"/>
              </w:rPr>
              <w:t xml:space="preserve"> &lt;&lt; </w:t>
            </w:r>
            <w:proofErr w:type="spellStart"/>
            <w:proofErr w:type="gramStart"/>
            <w:r w:rsidRPr="00771074">
              <w:rPr>
                <w:rFonts w:eastAsia="DFKai-SB"/>
              </w:rPr>
              <w:t>endl</w:t>
            </w:r>
            <w:proofErr w:type="spellEnd"/>
            <w:r w:rsidRPr="00771074">
              <w:rPr>
                <w:rFonts w:eastAsia="DFKai-SB"/>
              </w:rPr>
              <w:t>;</w:t>
            </w:r>
            <w:proofErr w:type="gramEnd"/>
          </w:p>
          <w:p w14:paraId="789601CF" w14:textId="77777777"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 xml:space="preserve">return </w:t>
            </w:r>
            <w:proofErr w:type="gramStart"/>
            <w:r w:rsidRPr="00771074">
              <w:rPr>
                <w:rFonts w:eastAsia="DFKai-SB"/>
              </w:rPr>
              <w:t>0;</w:t>
            </w:r>
            <w:proofErr w:type="gramEnd"/>
          </w:p>
          <w:p w14:paraId="789601D0" w14:textId="77777777" w:rsidR="00A2384A" w:rsidRPr="00771074" w:rsidRDefault="00A2384A" w:rsidP="00A2384A">
            <w:pPr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</w:rPr>
              <w:t>}</w:t>
            </w:r>
          </w:p>
        </w:tc>
      </w:tr>
    </w:tbl>
    <w:p w14:paraId="789601D2" w14:textId="77777777" w:rsidR="00BF4C11" w:rsidRPr="00771074" w:rsidRDefault="00BF4C11">
      <w:pPr>
        <w:rPr>
          <w:rFonts w:eastAsia="DFKai-SB"/>
          <w:b/>
          <w:sz w:val="16"/>
          <w:szCs w:val="16"/>
        </w:rPr>
      </w:pPr>
      <w:bookmarkStart w:id="34" w:name="_gjdgxs" w:colFirst="0" w:colLast="0"/>
      <w:bookmarkEnd w:id="34"/>
    </w:p>
    <w:sectPr w:rsidR="00BF4C11" w:rsidRPr="00771074" w:rsidSect="00CB7F5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CDCBD" w14:textId="77777777" w:rsidR="00C10992" w:rsidRDefault="00C10992" w:rsidP="00D612E9">
      <w:r>
        <w:separator/>
      </w:r>
    </w:p>
  </w:endnote>
  <w:endnote w:type="continuationSeparator" w:id="0">
    <w:p w14:paraId="3170CFF8" w14:textId="77777777" w:rsidR="00C10992" w:rsidRDefault="00C10992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F4E1C" w14:textId="77777777" w:rsidR="00C10992" w:rsidRDefault="00C10992" w:rsidP="00D612E9">
      <w:r>
        <w:separator/>
      </w:r>
    </w:p>
  </w:footnote>
  <w:footnote w:type="continuationSeparator" w:id="0">
    <w:p w14:paraId="15C87511" w14:textId="77777777" w:rsidR="00C10992" w:rsidRDefault="00C10992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96765"/>
    <w:multiLevelType w:val="hybridMultilevel"/>
    <w:tmpl w:val="E996C1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15006DA"/>
    <w:multiLevelType w:val="hybridMultilevel"/>
    <w:tmpl w:val="3154ACD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 w16cid:durableId="1989245196">
    <w:abstractNumId w:val="0"/>
  </w:num>
  <w:num w:numId="2" w16cid:durableId="51296250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ony">
    <w15:presenceInfo w15:providerId="None" w15:userId="T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C11"/>
    <w:rsid w:val="00014293"/>
    <w:rsid w:val="00060DB8"/>
    <w:rsid w:val="000659A3"/>
    <w:rsid w:val="00096A1E"/>
    <w:rsid w:val="0009791B"/>
    <w:rsid w:val="000B08E5"/>
    <w:rsid w:val="000B1C3D"/>
    <w:rsid w:val="000B299A"/>
    <w:rsid w:val="000B48C5"/>
    <w:rsid w:val="00104461"/>
    <w:rsid w:val="00170B42"/>
    <w:rsid w:val="001C4AE3"/>
    <w:rsid w:val="001D031D"/>
    <w:rsid w:val="001D5392"/>
    <w:rsid w:val="001F6141"/>
    <w:rsid w:val="0021342D"/>
    <w:rsid w:val="00214FC4"/>
    <w:rsid w:val="0023191A"/>
    <w:rsid w:val="00234908"/>
    <w:rsid w:val="00234B18"/>
    <w:rsid w:val="0025483F"/>
    <w:rsid w:val="00256B87"/>
    <w:rsid w:val="0029164C"/>
    <w:rsid w:val="00297DBE"/>
    <w:rsid w:val="002A0B95"/>
    <w:rsid w:val="002A7A82"/>
    <w:rsid w:val="002C3AD6"/>
    <w:rsid w:val="00306D45"/>
    <w:rsid w:val="00320665"/>
    <w:rsid w:val="003443AD"/>
    <w:rsid w:val="003508E2"/>
    <w:rsid w:val="003A3AE4"/>
    <w:rsid w:val="003A472F"/>
    <w:rsid w:val="003D6DC3"/>
    <w:rsid w:val="003F7D02"/>
    <w:rsid w:val="004078A2"/>
    <w:rsid w:val="00413908"/>
    <w:rsid w:val="004152DC"/>
    <w:rsid w:val="00420768"/>
    <w:rsid w:val="00426100"/>
    <w:rsid w:val="00441E6E"/>
    <w:rsid w:val="00455E53"/>
    <w:rsid w:val="004746F5"/>
    <w:rsid w:val="00474A00"/>
    <w:rsid w:val="004856E7"/>
    <w:rsid w:val="004C640D"/>
    <w:rsid w:val="004D0B06"/>
    <w:rsid w:val="004F5A48"/>
    <w:rsid w:val="0050612E"/>
    <w:rsid w:val="005331FA"/>
    <w:rsid w:val="00560F75"/>
    <w:rsid w:val="005A1054"/>
    <w:rsid w:val="005A1153"/>
    <w:rsid w:val="005A5BE7"/>
    <w:rsid w:val="005B2B4B"/>
    <w:rsid w:val="005C6B02"/>
    <w:rsid w:val="005C7168"/>
    <w:rsid w:val="006546D4"/>
    <w:rsid w:val="00660BCC"/>
    <w:rsid w:val="00661CEB"/>
    <w:rsid w:val="006767B6"/>
    <w:rsid w:val="006B1CA1"/>
    <w:rsid w:val="006E1834"/>
    <w:rsid w:val="006F214B"/>
    <w:rsid w:val="007005E0"/>
    <w:rsid w:val="007046E9"/>
    <w:rsid w:val="0072248B"/>
    <w:rsid w:val="007226C1"/>
    <w:rsid w:val="0072502D"/>
    <w:rsid w:val="00730668"/>
    <w:rsid w:val="00743A3C"/>
    <w:rsid w:val="00746C57"/>
    <w:rsid w:val="007504F0"/>
    <w:rsid w:val="0075127C"/>
    <w:rsid w:val="00771074"/>
    <w:rsid w:val="007775B4"/>
    <w:rsid w:val="007870AA"/>
    <w:rsid w:val="0079443C"/>
    <w:rsid w:val="007A2606"/>
    <w:rsid w:val="007A35CA"/>
    <w:rsid w:val="007C7C26"/>
    <w:rsid w:val="007F72AE"/>
    <w:rsid w:val="00804B0B"/>
    <w:rsid w:val="00807CA8"/>
    <w:rsid w:val="00814D07"/>
    <w:rsid w:val="0081713E"/>
    <w:rsid w:val="0083240F"/>
    <w:rsid w:val="0083552D"/>
    <w:rsid w:val="00851EEA"/>
    <w:rsid w:val="00853C02"/>
    <w:rsid w:val="00885FFC"/>
    <w:rsid w:val="008A5D96"/>
    <w:rsid w:val="008A7F58"/>
    <w:rsid w:val="008B157D"/>
    <w:rsid w:val="008E6694"/>
    <w:rsid w:val="0093730E"/>
    <w:rsid w:val="00954404"/>
    <w:rsid w:val="009669AD"/>
    <w:rsid w:val="0098654C"/>
    <w:rsid w:val="00994D0F"/>
    <w:rsid w:val="009A2D8E"/>
    <w:rsid w:val="009A65BD"/>
    <w:rsid w:val="009B14D7"/>
    <w:rsid w:val="009B3BFB"/>
    <w:rsid w:val="009B69FB"/>
    <w:rsid w:val="009C5BDC"/>
    <w:rsid w:val="009D6DFE"/>
    <w:rsid w:val="009F1579"/>
    <w:rsid w:val="009F1E7D"/>
    <w:rsid w:val="00A00DB3"/>
    <w:rsid w:val="00A03022"/>
    <w:rsid w:val="00A22BCF"/>
    <w:rsid w:val="00A2384A"/>
    <w:rsid w:val="00A374DF"/>
    <w:rsid w:val="00A565E5"/>
    <w:rsid w:val="00A80823"/>
    <w:rsid w:val="00AA0DAD"/>
    <w:rsid w:val="00AB3200"/>
    <w:rsid w:val="00AC5A9F"/>
    <w:rsid w:val="00AE0CC3"/>
    <w:rsid w:val="00AF28F8"/>
    <w:rsid w:val="00B13BF7"/>
    <w:rsid w:val="00B21450"/>
    <w:rsid w:val="00B25BD5"/>
    <w:rsid w:val="00B26207"/>
    <w:rsid w:val="00B319FE"/>
    <w:rsid w:val="00B42395"/>
    <w:rsid w:val="00B613AB"/>
    <w:rsid w:val="00B64D1E"/>
    <w:rsid w:val="00B67EB4"/>
    <w:rsid w:val="00B7260D"/>
    <w:rsid w:val="00B82687"/>
    <w:rsid w:val="00B834EF"/>
    <w:rsid w:val="00B94A16"/>
    <w:rsid w:val="00BA6097"/>
    <w:rsid w:val="00BA6154"/>
    <w:rsid w:val="00BA623C"/>
    <w:rsid w:val="00BC03E3"/>
    <w:rsid w:val="00BC290F"/>
    <w:rsid w:val="00BC7D2F"/>
    <w:rsid w:val="00BE45FE"/>
    <w:rsid w:val="00BF3AB6"/>
    <w:rsid w:val="00BF4C11"/>
    <w:rsid w:val="00BF68C4"/>
    <w:rsid w:val="00C10992"/>
    <w:rsid w:val="00C1297C"/>
    <w:rsid w:val="00C14D48"/>
    <w:rsid w:val="00C437C3"/>
    <w:rsid w:val="00C6140F"/>
    <w:rsid w:val="00C65A6E"/>
    <w:rsid w:val="00C65D33"/>
    <w:rsid w:val="00C77446"/>
    <w:rsid w:val="00C806CE"/>
    <w:rsid w:val="00C83C65"/>
    <w:rsid w:val="00C8521D"/>
    <w:rsid w:val="00C9050A"/>
    <w:rsid w:val="00CB7F5F"/>
    <w:rsid w:val="00D046B7"/>
    <w:rsid w:val="00D430AC"/>
    <w:rsid w:val="00D431F1"/>
    <w:rsid w:val="00D612E9"/>
    <w:rsid w:val="00DA617B"/>
    <w:rsid w:val="00DC1FBD"/>
    <w:rsid w:val="00DC44D2"/>
    <w:rsid w:val="00DD286D"/>
    <w:rsid w:val="00E50B65"/>
    <w:rsid w:val="00E615D9"/>
    <w:rsid w:val="00E72747"/>
    <w:rsid w:val="00E745E0"/>
    <w:rsid w:val="00E86FE3"/>
    <w:rsid w:val="00EA1436"/>
    <w:rsid w:val="00EB79BD"/>
    <w:rsid w:val="00ED28FD"/>
    <w:rsid w:val="00ED4E78"/>
    <w:rsid w:val="00F56482"/>
    <w:rsid w:val="00F619F9"/>
    <w:rsid w:val="00F943B5"/>
    <w:rsid w:val="00FD18D0"/>
    <w:rsid w:val="00FD6670"/>
    <w:rsid w:val="00FE20DD"/>
    <w:rsid w:val="00FF0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6014D"/>
  <w15:docId w15:val="{6585DFFB-5D70-FB4A-A27F-B6357BDD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B7F5F"/>
  </w:style>
  <w:style w:type="paragraph" w:styleId="Heading1">
    <w:name w:val="heading 1"/>
    <w:basedOn w:val="Normal"/>
    <w:next w:val="Normal"/>
    <w:rsid w:val="00CB7F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CB7F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B7F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B7F5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CB7F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CB7F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CB7F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CB7F5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CB7F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B7F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F5F"/>
  </w:style>
  <w:style w:type="character" w:styleId="CommentReference">
    <w:name w:val="annotation reference"/>
    <w:basedOn w:val="DefaultParagraphFont"/>
    <w:uiPriority w:val="99"/>
    <w:semiHidden/>
    <w:unhideWhenUsed/>
    <w:rsid w:val="00CB7F5F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612E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612E9"/>
    <w:rPr>
      <w:sz w:val="20"/>
      <w:szCs w:val="20"/>
    </w:rPr>
  </w:style>
  <w:style w:type="table" w:styleId="TableGrid">
    <w:name w:val="Table Grid"/>
    <w:basedOn w:val="TableNormal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64C"/>
    <w:rPr>
      <w:color w:val="808080"/>
    </w:rPr>
  </w:style>
  <w:style w:type="paragraph" w:styleId="ListParagraph">
    <w:name w:val="List Paragraph"/>
    <w:basedOn w:val="Normal"/>
    <w:uiPriority w:val="34"/>
    <w:qFormat/>
    <w:rsid w:val="007504F0"/>
    <w:pPr>
      <w:ind w:leftChars="200" w:left="480"/>
    </w:pPr>
  </w:style>
  <w:style w:type="paragraph" w:styleId="Revision">
    <w:name w:val="Revision"/>
    <w:hidden/>
    <w:uiPriority w:val="99"/>
    <w:semiHidden/>
    <w:rsid w:val="007775B4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Stanley Owen</cp:lastModifiedBy>
  <cp:revision>147</cp:revision>
  <dcterms:created xsi:type="dcterms:W3CDTF">2019-01-17T07:16:00Z</dcterms:created>
  <dcterms:modified xsi:type="dcterms:W3CDTF">2025-03-20T10:53:00Z</dcterms:modified>
</cp:coreProperties>
</file>